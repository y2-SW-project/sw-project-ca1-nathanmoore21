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Pr="0017557C" w:rsidRDefault="00C20A69" w:rsidP="00C04561">
      <w:pPr>
        <w:spacing w:after="0" w:line="550" w:lineRule="exact"/>
        <w:ind w:right="-20"/>
        <w:jc w:val="center"/>
        <w:rPr>
          <w:rFonts w:ascii="Times New Roman" w:eastAsia="Times New Roman" w:hAnsi="Times New Roman" w:cs="Times New Roman"/>
          <w:sz w:val="28"/>
          <w:szCs w:val="28"/>
        </w:rPr>
      </w:pPr>
      <w:r w:rsidRPr="0017557C">
        <w:rPr>
          <w:rFonts w:ascii="Times New Roman" w:eastAsia="Times New Roman" w:hAnsi="Times New Roman" w:cs="Times New Roman"/>
          <w:b/>
          <w:bCs/>
          <w:position w:val="-1"/>
          <w:sz w:val="28"/>
          <w:szCs w:val="28"/>
        </w:rPr>
        <w:t xml:space="preserve">Feasibility Study </w:t>
      </w:r>
      <w:r w:rsidR="005E1EC9" w:rsidRPr="0017557C">
        <w:rPr>
          <w:rFonts w:ascii="Times New Roman" w:eastAsia="Times New Roman" w:hAnsi="Times New Roman" w:cs="Times New Roman"/>
          <w:b/>
          <w:bCs/>
          <w:position w:val="-1"/>
          <w:sz w:val="28"/>
          <w:szCs w:val="28"/>
        </w:rPr>
        <w:t>W</w:t>
      </w:r>
      <w:r w:rsidRPr="0017557C">
        <w:rPr>
          <w:rFonts w:ascii="Times New Roman" w:eastAsia="Times New Roman" w:hAnsi="Times New Roman" w:cs="Times New Roman"/>
          <w:b/>
          <w:bCs/>
          <w:position w:val="-1"/>
          <w:sz w:val="28"/>
          <w:szCs w:val="28"/>
        </w:rPr>
        <w:t>orksheet</w:t>
      </w:r>
    </w:p>
    <w:p w14:paraId="131380D7" w14:textId="77777777" w:rsidR="009D4F17" w:rsidRPr="0017557C" w:rsidRDefault="009D4F17">
      <w:pPr>
        <w:spacing w:before="9" w:after="0" w:line="160" w:lineRule="exact"/>
        <w:rPr>
          <w:rFonts w:ascii="Times New Roman" w:hAnsi="Times New Roman" w:cs="Times New Roman"/>
          <w:sz w:val="28"/>
          <w:szCs w:val="28"/>
        </w:rPr>
      </w:pPr>
    </w:p>
    <w:p w14:paraId="6E42631D" w14:textId="77777777" w:rsidR="009D4F17" w:rsidRPr="0017557C" w:rsidRDefault="009D4F17">
      <w:pPr>
        <w:spacing w:after="0" w:line="200" w:lineRule="exact"/>
        <w:rPr>
          <w:rFonts w:ascii="Times New Roman" w:hAnsi="Times New Roman" w:cs="Times New Roman"/>
          <w:sz w:val="28"/>
          <w:szCs w:val="28"/>
        </w:rPr>
      </w:pPr>
    </w:p>
    <w:p w14:paraId="03E14A6C" w14:textId="77777777" w:rsidR="009D4F17" w:rsidRPr="0017557C" w:rsidRDefault="00C20A69">
      <w:pPr>
        <w:spacing w:after="0" w:line="240" w:lineRule="auto"/>
        <w:ind w:left="108" w:right="-20"/>
        <w:rPr>
          <w:rFonts w:ascii="Times New Roman" w:eastAsia="Times New Roman" w:hAnsi="Times New Roman" w:cs="Times New Roman"/>
          <w:sz w:val="28"/>
          <w:szCs w:val="28"/>
        </w:rPr>
      </w:pPr>
      <w:r w:rsidRPr="0017557C">
        <w:rPr>
          <w:rFonts w:ascii="Times New Roman" w:eastAsia="Times New Roman" w:hAnsi="Times New Roman" w:cs="Times New Roman"/>
          <w:b/>
          <w:bCs/>
          <w:sz w:val="28"/>
          <w:szCs w:val="28"/>
        </w:rPr>
        <w:t>Step 1 – Idea Exploration, Identification and Assessment</w:t>
      </w:r>
    </w:p>
    <w:p w14:paraId="74F0C083" w14:textId="77777777" w:rsidR="009D4F17" w:rsidRPr="0017557C" w:rsidRDefault="009D4F17">
      <w:pPr>
        <w:spacing w:before="14" w:after="0" w:line="260" w:lineRule="exact"/>
        <w:rPr>
          <w:rFonts w:ascii="Times New Roman" w:hAnsi="Times New Roman" w:cs="Times New Roman"/>
          <w:sz w:val="28"/>
          <w:szCs w:val="28"/>
        </w:rPr>
      </w:pPr>
    </w:p>
    <w:p w14:paraId="44F33B33" w14:textId="4232EFC4" w:rsidR="007633C4" w:rsidRPr="0017557C" w:rsidRDefault="00C20A69" w:rsidP="007633C4">
      <w:pPr>
        <w:spacing w:after="0" w:line="239" w:lineRule="auto"/>
        <w:ind w:left="108" w:right="123"/>
        <w:rPr>
          <w:rFonts w:ascii="Times New Roman" w:eastAsia="Times New Roman" w:hAnsi="Times New Roman" w:cs="Times New Roman"/>
          <w:sz w:val="28"/>
          <w:szCs w:val="28"/>
        </w:rPr>
      </w:pPr>
      <w:r w:rsidRPr="0017557C">
        <w:rPr>
          <w:rFonts w:ascii="Times New Roman" w:eastAsia="Times New Roman" w:hAnsi="Times New Roman" w:cs="Times New Roman"/>
          <w:sz w:val="28"/>
          <w:szCs w:val="28"/>
        </w:rPr>
        <w:t>Describe</w:t>
      </w:r>
      <w:r w:rsidRPr="0017557C">
        <w:rPr>
          <w:rFonts w:ascii="Times New Roman" w:eastAsia="Times New Roman" w:hAnsi="Times New Roman" w:cs="Times New Roman"/>
          <w:spacing w:val="-10"/>
          <w:sz w:val="28"/>
          <w:szCs w:val="28"/>
        </w:rPr>
        <w:t xml:space="preserve"> </w:t>
      </w:r>
      <w:r w:rsidR="005E1EC9" w:rsidRPr="0017557C">
        <w:rPr>
          <w:rFonts w:ascii="Times New Roman" w:eastAsia="Times New Roman" w:hAnsi="Times New Roman" w:cs="Times New Roman"/>
          <w:sz w:val="28"/>
          <w:szCs w:val="28"/>
        </w:rPr>
        <w:t xml:space="preserve">the </w:t>
      </w:r>
      <w:r w:rsidRPr="0017557C">
        <w:rPr>
          <w:rFonts w:ascii="Times New Roman" w:eastAsia="Times New Roman" w:hAnsi="Times New Roman" w:cs="Times New Roman"/>
          <w:sz w:val="28"/>
          <w:szCs w:val="28"/>
        </w:rPr>
        <w:t>business</w:t>
      </w:r>
      <w:r w:rsidRPr="0017557C">
        <w:rPr>
          <w:rFonts w:ascii="Times New Roman" w:eastAsia="Times New Roman" w:hAnsi="Times New Roman" w:cs="Times New Roman"/>
          <w:spacing w:val="-9"/>
          <w:sz w:val="28"/>
          <w:szCs w:val="28"/>
        </w:rPr>
        <w:t xml:space="preserve"> </w:t>
      </w:r>
      <w:r w:rsidRPr="0017557C">
        <w:rPr>
          <w:rFonts w:ascii="Times New Roman" w:eastAsia="Times New Roman" w:hAnsi="Times New Roman" w:cs="Times New Roman"/>
          <w:sz w:val="28"/>
          <w:szCs w:val="28"/>
        </w:rPr>
        <w:t>idea</w:t>
      </w:r>
      <w:r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z w:val="28"/>
          <w:szCs w:val="28"/>
        </w:rPr>
        <w:t>or</w:t>
      </w:r>
      <w:r w:rsidRPr="0017557C">
        <w:rPr>
          <w:rFonts w:ascii="Times New Roman" w:eastAsia="Times New Roman" w:hAnsi="Times New Roman" w:cs="Times New Roman"/>
          <w:spacing w:val="-2"/>
          <w:sz w:val="28"/>
          <w:szCs w:val="28"/>
        </w:rPr>
        <w:t xml:space="preserve"> </w:t>
      </w:r>
      <w:r w:rsidRPr="0017557C">
        <w:rPr>
          <w:rFonts w:ascii="Times New Roman" w:eastAsia="Times New Roman" w:hAnsi="Times New Roman" w:cs="Times New Roman"/>
          <w:sz w:val="28"/>
          <w:szCs w:val="28"/>
        </w:rPr>
        <w:t>concept</w:t>
      </w:r>
      <w:r w:rsidRPr="0017557C">
        <w:rPr>
          <w:rFonts w:ascii="Times New Roman" w:eastAsia="Times New Roman" w:hAnsi="Times New Roman" w:cs="Times New Roman"/>
          <w:spacing w:val="-9"/>
          <w:sz w:val="28"/>
          <w:szCs w:val="28"/>
        </w:rPr>
        <w:t xml:space="preserve"> </w:t>
      </w:r>
      <w:r w:rsidRPr="0017557C">
        <w:rPr>
          <w:rFonts w:ascii="Times New Roman" w:eastAsia="Times New Roman" w:hAnsi="Times New Roman" w:cs="Times New Roman"/>
          <w:sz w:val="28"/>
          <w:szCs w:val="28"/>
        </w:rPr>
        <w:t>(filling an unmet need in the marketplace with a new product or service, providing an existing product/service in a new form, delivering a product/service better or cheaper than competitors, etc.)</w:t>
      </w:r>
    </w:p>
    <w:p w14:paraId="126FC41C" w14:textId="70C5EC41" w:rsidR="009D4F17" w:rsidRPr="0017557C" w:rsidRDefault="007F34CB" w:rsidP="0017557C">
      <w:pPr>
        <w:spacing w:after="0" w:line="240" w:lineRule="auto"/>
        <w:ind w:left="108"/>
        <w:rPr>
          <w:rFonts w:ascii="Times New Roman" w:hAnsi="Times New Roman" w:cs="Times New Roman"/>
          <w:color w:val="FF0000"/>
          <w:sz w:val="28"/>
          <w:szCs w:val="28"/>
        </w:rPr>
      </w:pPr>
      <w:r w:rsidRPr="0017557C">
        <w:rPr>
          <w:rFonts w:ascii="Times New Roman" w:hAnsi="Times New Roman" w:cs="Times New Roman"/>
          <w:color w:val="FF0000"/>
          <w:sz w:val="28"/>
          <w:szCs w:val="28"/>
        </w:rPr>
        <w:t xml:space="preserve">My business idea is an online service for job hunters. The aim will be to enable more filters and preferences in relation to what they are looking for. Upload their CV, cover letter, qualifications etc. </w:t>
      </w:r>
      <w:r w:rsidR="005D20FD" w:rsidRPr="0017557C">
        <w:rPr>
          <w:rFonts w:ascii="Times New Roman" w:hAnsi="Times New Roman" w:cs="Times New Roman"/>
          <w:color w:val="FF0000"/>
          <w:sz w:val="28"/>
          <w:szCs w:val="28"/>
        </w:rPr>
        <w:t>It will also allow employers to search for possible candidates.</w:t>
      </w:r>
    </w:p>
    <w:p w14:paraId="2E8D4684" w14:textId="77777777" w:rsidR="009D4F17" w:rsidRPr="0017557C" w:rsidRDefault="009D4F17" w:rsidP="0017557C">
      <w:pPr>
        <w:spacing w:before="13" w:after="0" w:line="240" w:lineRule="auto"/>
        <w:rPr>
          <w:rFonts w:ascii="Times New Roman" w:hAnsi="Times New Roman" w:cs="Times New Roman"/>
          <w:sz w:val="28"/>
          <w:szCs w:val="28"/>
        </w:rPr>
      </w:pPr>
    </w:p>
    <w:p w14:paraId="61AB0EBC" w14:textId="0E6E088C" w:rsidR="009D4F17" w:rsidRPr="0017557C" w:rsidRDefault="00C20A69" w:rsidP="0017557C">
      <w:pPr>
        <w:spacing w:before="23" w:after="0" w:line="240" w:lineRule="auto"/>
        <w:ind w:left="108" w:right="-20"/>
        <w:rPr>
          <w:rFonts w:ascii="Times New Roman" w:eastAsia="Times New Roman" w:hAnsi="Times New Roman" w:cs="Times New Roman"/>
          <w:sz w:val="28"/>
          <w:szCs w:val="28"/>
        </w:rPr>
      </w:pPr>
      <w:r w:rsidRPr="0017557C">
        <w:rPr>
          <w:rFonts w:ascii="Times New Roman" w:eastAsia="Times New Roman" w:hAnsi="Times New Roman" w:cs="Times New Roman"/>
          <w:sz w:val="28"/>
          <w:szCs w:val="28"/>
        </w:rPr>
        <w:t>What</w:t>
      </w:r>
      <w:r w:rsidRPr="0017557C">
        <w:rPr>
          <w:rFonts w:ascii="Times New Roman" w:eastAsia="Times New Roman" w:hAnsi="Times New Roman" w:cs="Times New Roman"/>
          <w:spacing w:val="-6"/>
          <w:sz w:val="28"/>
          <w:szCs w:val="28"/>
        </w:rPr>
        <w:t xml:space="preserve"> </w:t>
      </w:r>
      <w:r w:rsidR="00FF7029" w:rsidRPr="0017557C">
        <w:rPr>
          <w:rFonts w:ascii="Times New Roman" w:eastAsia="Times New Roman" w:hAnsi="Times New Roman" w:cs="Times New Roman"/>
          <w:sz w:val="28"/>
          <w:szCs w:val="28"/>
        </w:rPr>
        <w:t>is the “pain”</w:t>
      </w:r>
      <w:r w:rsidRPr="0017557C">
        <w:rPr>
          <w:rFonts w:ascii="Times New Roman" w:eastAsia="Times New Roman" w:hAnsi="Times New Roman" w:cs="Times New Roman"/>
          <w:spacing w:val="-9"/>
          <w:sz w:val="28"/>
          <w:szCs w:val="28"/>
        </w:rPr>
        <w:t xml:space="preserve"> </w:t>
      </w:r>
      <w:r w:rsidR="00FF7029" w:rsidRPr="0017557C">
        <w:rPr>
          <w:rFonts w:ascii="Times New Roman" w:eastAsia="Times New Roman" w:hAnsi="Times New Roman" w:cs="Times New Roman"/>
          <w:spacing w:val="-9"/>
          <w:sz w:val="28"/>
          <w:szCs w:val="28"/>
        </w:rPr>
        <w:t>that is being ‘cured’ with</w:t>
      </w:r>
      <w:r w:rsidRPr="0017557C">
        <w:rPr>
          <w:rFonts w:ascii="Times New Roman" w:eastAsia="Times New Roman" w:hAnsi="Times New Roman" w:cs="Times New Roman"/>
          <w:spacing w:val="-4"/>
          <w:sz w:val="28"/>
          <w:szCs w:val="28"/>
        </w:rPr>
        <w:t xml:space="preserve"> </w:t>
      </w:r>
      <w:r w:rsidR="005E1EC9" w:rsidRPr="0017557C">
        <w:rPr>
          <w:rFonts w:ascii="Times New Roman" w:eastAsia="Times New Roman" w:hAnsi="Times New Roman" w:cs="Times New Roman"/>
          <w:sz w:val="28"/>
          <w:szCs w:val="28"/>
        </w:rPr>
        <w:t>th</w:t>
      </w:r>
      <w:r w:rsidR="00FF7029" w:rsidRPr="0017557C">
        <w:rPr>
          <w:rFonts w:ascii="Times New Roman" w:eastAsia="Times New Roman" w:hAnsi="Times New Roman" w:cs="Times New Roman"/>
          <w:sz w:val="28"/>
          <w:szCs w:val="28"/>
        </w:rPr>
        <w:t>is</w:t>
      </w:r>
      <w:r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z w:val="28"/>
          <w:szCs w:val="28"/>
        </w:rPr>
        <w:t>product</w:t>
      </w:r>
      <w:r w:rsidRPr="0017557C">
        <w:rPr>
          <w:rFonts w:ascii="Times New Roman" w:eastAsia="Times New Roman" w:hAnsi="Times New Roman" w:cs="Times New Roman"/>
          <w:spacing w:val="-8"/>
          <w:sz w:val="28"/>
          <w:szCs w:val="28"/>
        </w:rPr>
        <w:t xml:space="preserve"> </w:t>
      </w:r>
      <w:r w:rsidRPr="0017557C">
        <w:rPr>
          <w:rFonts w:ascii="Times New Roman" w:eastAsia="Times New Roman" w:hAnsi="Times New Roman" w:cs="Times New Roman"/>
          <w:sz w:val="28"/>
          <w:szCs w:val="28"/>
        </w:rPr>
        <w:t>or</w:t>
      </w:r>
      <w:r w:rsidRPr="0017557C">
        <w:rPr>
          <w:rFonts w:ascii="Times New Roman" w:eastAsia="Times New Roman" w:hAnsi="Times New Roman" w:cs="Times New Roman"/>
          <w:spacing w:val="-2"/>
          <w:sz w:val="28"/>
          <w:szCs w:val="28"/>
        </w:rPr>
        <w:t xml:space="preserve"> </w:t>
      </w:r>
      <w:r w:rsidRPr="0017557C">
        <w:rPr>
          <w:rFonts w:ascii="Times New Roman" w:eastAsia="Times New Roman" w:hAnsi="Times New Roman" w:cs="Times New Roman"/>
          <w:sz w:val="28"/>
          <w:szCs w:val="28"/>
        </w:rPr>
        <w:t>service</w:t>
      </w:r>
      <w:r w:rsidR="00FF7029"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15"/>
          <w:sz w:val="28"/>
          <w:szCs w:val="28"/>
        </w:rPr>
        <w:t xml:space="preserve"> </w:t>
      </w:r>
      <w:r w:rsidRPr="0017557C">
        <w:rPr>
          <w:rFonts w:ascii="Times New Roman" w:eastAsia="Times New Roman" w:hAnsi="Times New Roman" w:cs="Times New Roman"/>
          <w:sz w:val="28"/>
          <w:szCs w:val="28"/>
        </w:rPr>
        <w:t>(An</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idea</w:t>
      </w:r>
      <w:r w:rsidRPr="0017557C">
        <w:rPr>
          <w:rFonts w:ascii="Times New Roman" w:eastAsia="Times New Roman" w:hAnsi="Times New Roman" w:cs="Times New Roman"/>
          <w:spacing w:val="-4"/>
          <w:sz w:val="28"/>
          <w:szCs w:val="28"/>
        </w:rPr>
        <w:t xml:space="preserve"> </w:t>
      </w:r>
      <w:r w:rsidRPr="0017557C">
        <w:rPr>
          <w:rFonts w:ascii="Times New Roman" w:eastAsia="Times New Roman" w:hAnsi="Times New Roman" w:cs="Times New Roman"/>
          <w:sz w:val="28"/>
          <w:szCs w:val="28"/>
        </w:rPr>
        <w:t>is</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on</w:t>
      </w:r>
      <w:r w:rsidRPr="0017557C">
        <w:rPr>
          <w:rFonts w:ascii="Times New Roman" w:eastAsia="Times New Roman" w:hAnsi="Times New Roman" w:cs="Times New Roman"/>
          <w:spacing w:val="-1"/>
          <w:sz w:val="28"/>
          <w:szCs w:val="28"/>
        </w:rPr>
        <w:t>l</w:t>
      </w:r>
      <w:r w:rsidRPr="0017557C">
        <w:rPr>
          <w:rFonts w:ascii="Times New Roman" w:eastAsia="Times New Roman" w:hAnsi="Times New Roman" w:cs="Times New Roman"/>
          <w:sz w:val="28"/>
          <w:szCs w:val="28"/>
        </w:rPr>
        <w:t>y</w:t>
      </w:r>
      <w:r w:rsidR="00FF7029" w:rsidRPr="0017557C">
        <w:rPr>
          <w:rFonts w:ascii="Times New Roman" w:eastAsia="Times New Roman" w:hAnsi="Times New Roman" w:cs="Times New Roman"/>
          <w:sz w:val="28"/>
          <w:szCs w:val="28"/>
        </w:rPr>
        <w:t xml:space="preserve"> </w:t>
      </w:r>
      <w:r w:rsidRPr="0017557C">
        <w:rPr>
          <w:rFonts w:ascii="Times New Roman" w:eastAsia="Times New Roman" w:hAnsi="Times New Roman" w:cs="Times New Roman"/>
          <w:position w:val="-1"/>
          <w:sz w:val="28"/>
          <w:szCs w:val="28"/>
        </w:rPr>
        <w:t>viable</w:t>
      </w:r>
      <w:r w:rsidRPr="0017557C">
        <w:rPr>
          <w:rFonts w:ascii="Times New Roman" w:eastAsia="Times New Roman" w:hAnsi="Times New Roman" w:cs="Times New Roman"/>
          <w:spacing w:val="-5"/>
          <w:position w:val="-1"/>
          <w:sz w:val="28"/>
          <w:szCs w:val="28"/>
        </w:rPr>
        <w:t xml:space="preserve"> </w:t>
      </w:r>
      <w:r w:rsidRPr="0017557C">
        <w:rPr>
          <w:rFonts w:ascii="Times New Roman" w:eastAsia="Times New Roman" w:hAnsi="Times New Roman" w:cs="Times New Roman"/>
          <w:position w:val="-1"/>
          <w:sz w:val="28"/>
          <w:szCs w:val="28"/>
        </w:rPr>
        <w:t>if</w:t>
      </w:r>
      <w:r w:rsidRPr="0017557C">
        <w:rPr>
          <w:rFonts w:ascii="Times New Roman" w:eastAsia="Times New Roman" w:hAnsi="Times New Roman" w:cs="Times New Roman"/>
          <w:spacing w:val="-1"/>
          <w:position w:val="-1"/>
          <w:sz w:val="28"/>
          <w:szCs w:val="28"/>
        </w:rPr>
        <w:t xml:space="preserve"> </w:t>
      </w:r>
      <w:r w:rsidRPr="0017557C">
        <w:rPr>
          <w:rFonts w:ascii="Times New Roman" w:eastAsia="Times New Roman" w:hAnsi="Times New Roman" w:cs="Times New Roman"/>
          <w:position w:val="-1"/>
          <w:sz w:val="28"/>
          <w:szCs w:val="28"/>
        </w:rPr>
        <w:t>people</w:t>
      </w:r>
      <w:r w:rsidRPr="0017557C">
        <w:rPr>
          <w:rFonts w:ascii="Times New Roman" w:eastAsia="Times New Roman" w:hAnsi="Times New Roman" w:cs="Times New Roman"/>
          <w:spacing w:val="-6"/>
          <w:position w:val="-1"/>
          <w:sz w:val="28"/>
          <w:szCs w:val="28"/>
        </w:rPr>
        <w:t xml:space="preserve"> </w:t>
      </w:r>
      <w:r w:rsidRPr="0017557C">
        <w:rPr>
          <w:rFonts w:ascii="Times New Roman" w:eastAsia="Times New Roman" w:hAnsi="Times New Roman" w:cs="Times New Roman"/>
          <w:position w:val="-1"/>
          <w:sz w:val="28"/>
          <w:szCs w:val="28"/>
        </w:rPr>
        <w:t>are</w:t>
      </w:r>
      <w:r w:rsidRPr="0017557C">
        <w:rPr>
          <w:rFonts w:ascii="Times New Roman" w:eastAsia="Times New Roman" w:hAnsi="Times New Roman" w:cs="Times New Roman"/>
          <w:spacing w:val="-3"/>
          <w:position w:val="-1"/>
          <w:sz w:val="28"/>
          <w:szCs w:val="28"/>
        </w:rPr>
        <w:t xml:space="preserve"> </w:t>
      </w:r>
      <w:r w:rsidRPr="0017557C">
        <w:rPr>
          <w:rFonts w:ascii="Times New Roman" w:eastAsia="Times New Roman" w:hAnsi="Times New Roman" w:cs="Times New Roman"/>
          <w:position w:val="-1"/>
          <w:sz w:val="28"/>
          <w:szCs w:val="28"/>
        </w:rPr>
        <w:t>willing</w:t>
      </w:r>
      <w:r w:rsidRPr="0017557C">
        <w:rPr>
          <w:rFonts w:ascii="Times New Roman" w:eastAsia="Times New Roman" w:hAnsi="Times New Roman" w:cs="Times New Roman"/>
          <w:spacing w:val="-6"/>
          <w:position w:val="-1"/>
          <w:sz w:val="28"/>
          <w:szCs w:val="28"/>
        </w:rPr>
        <w:t xml:space="preserve"> </w:t>
      </w:r>
      <w:r w:rsidRPr="0017557C">
        <w:rPr>
          <w:rFonts w:ascii="Times New Roman" w:eastAsia="Times New Roman" w:hAnsi="Times New Roman" w:cs="Times New Roman"/>
          <w:position w:val="-1"/>
          <w:sz w:val="28"/>
          <w:szCs w:val="28"/>
        </w:rPr>
        <w:t>to</w:t>
      </w:r>
      <w:r w:rsidRPr="0017557C">
        <w:rPr>
          <w:rFonts w:ascii="Times New Roman" w:eastAsia="Times New Roman" w:hAnsi="Times New Roman" w:cs="Times New Roman"/>
          <w:spacing w:val="-2"/>
          <w:position w:val="-1"/>
          <w:sz w:val="28"/>
          <w:szCs w:val="28"/>
        </w:rPr>
        <w:t xml:space="preserve"> </w:t>
      </w:r>
      <w:r w:rsidRPr="0017557C">
        <w:rPr>
          <w:rFonts w:ascii="Times New Roman" w:eastAsia="Times New Roman" w:hAnsi="Times New Roman" w:cs="Times New Roman"/>
          <w:position w:val="-1"/>
          <w:sz w:val="28"/>
          <w:szCs w:val="28"/>
        </w:rPr>
        <w:t>p</w:t>
      </w:r>
      <w:r w:rsidRPr="0017557C">
        <w:rPr>
          <w:rFonts w:ascii="Times New Roman" w:eastAsia="Times New Roman" w:hAnsi="Times New Roman" w:cs="Times New Roman"/>
          <w:spacing w:val="-1"/>
          <w:position w:val="-1"/>
          <w:sz w:val="28"/>
          <w:szCs w:val="28"/>
        </w:rPr>
        <w:t>a</w:t>
      </w:r>
      <w:r w:rsidRPr="0017557C">
        <w:rPr>
          <w:rFonts w:ascii="Times New Roman" w:eastAsia="Times New Roman" w:hAnsi="Times New Roman" w:cs="Times New Roman"/>
          <w:position w:val="-1"/>
          <w:sz w:val="28"/>
          <w:szCs w:val="28"/>
        </w:rPr>
        <w:t>y</w:t>
      </w:r>
      <w:r w:rsidRPr="0017557C">
        <w:rPr>
          <w:rFonts w:ascii="Times New Roman" w:eastAsia="Times New Roman" w:hAnsi="Times New Roman" w:cs="Times New Roman"/>
          <w:spacing w:val="-2"/>
          <w:position w:val="-1"/>
          <w:sz w:val="28"/>
          <w:szCs w:val="28"/>
        </w:rPr>
        <w:t xml:space="preserve"> </w:t>
      </w:r>
      <w:r w:rsidR="5F33303B" w:rsidRPr="0017557C">
        <w:rPr>
          <w:rFonts w:ascii="Times New Roman" w:eastAsia="Times New Roman" w:hAnsi="Times New Roman" w:cs="Times New Roman"/>
          <w:spacing w:val="-2"/>
          <w:position w:val="-1"/>
          <w:sz w:val="28"/>
          <w:szCs w:val="28"/>
        </w:rPr>
        <w:t xml:space="preserve">/download or use </w:t>
      </w:r>
      <w:r w:rsidRPr="0017557C">
        <w:rPr>
          <w:rFonts w:ascii="Times New Roman" w:eastAsia="Times New Roman" w:hAnsi="Times New Roman" w:cs="Times New Roman"/>
          <w:position w:val="-1"/>
          <w:sz w:val="28"/>
          <w:szCs w:val="28"/>
        </w:rPr>
        <w:t>what</w:t>
      </w:r>
      <w:r w:rsidRPr="0017557C">
        <w:rPr>
          <w:rFonts w:ascii="Times New Roman" w:eastAsia="Times New Roman" w:hAnsi="Times New Roman" w:cs="Times New Roman"/>
          <w:spacing w:val="-4"/>
          <w:position w:val="-1"/>
          <w:sz w:val="28"/>
          <w:szCs w:val="28"/>
        </w:rPr>
        <w:t xml:space="preserve"> </w:t>
      </w:r>
      <w:r w:rsidRPr="0017557C">
        <w:rPr>
          <w:rFonts w:ascii="Times New Roman" w:eastAsia="Times New Roman" w:hAnsi="Times New Roman" w:cs="Times New Roman"/>
          <w:position w:val="-1"/>
          <w:sz w:val="28"/>
          <w:szCs w:val="28"/>
        </w:rPr>
        <w:t>it</w:t>
      </w:r>
      <w:r w:rsidRPr="0017557C">
        <w:rPr>
          <w:rFonts w:ascii="Times New Roman" w:eastAsia="Times New Roman" w:hAnsi="Times New Roman" w:cs="Times New Roman"/>
          <w:spacing w:val="-1"/>
          <w:position w:val="-1"/>
          <w:sz w:val="28"/>
          <w:szCs w:val="28"/>
        </w:rPr>
        <w:t xml:space="preserve"> </w:t>
      </w:r>
      <w:r w:rsidRPr="0017557C">
        <w:rPr>
          <w:rFonts w:ascii="Times New Roman" w:eastAsia="Times New Roman" w:hAnsi="Times New Roman" w:cs="Times New Roman"/>
          <w:position w:val="-1"/>
          <w:sz w:val="28"/>
          <w:szCs w:val="28"/>
        </w:rPr>
        <w:t>provides)</w:t>
      </w:r>
    </w:p>
    <w:p w14:paraId="3E943A44" w14:textId="3E93D12D" w:rsidR="009D4F17" w:rsidRPr="0017557C" w:rsidRDefault="007633C4" w:rsidP="0017557C">
      <w:pPr>
        <w:spacing w:after="0" w:line="240" w:lineRule="auto"/>
        <w:ind w:left="108"/>
        <w:rPr>
          <w:rFonts w:ascii="Times New Roman" w:hAnsi="Times New Roman" w:cs="Times New Roman"/>
          <w:color w:val="FF0000"/>
          <w:sz w:val="28"/>
          <w:szCs w:val="28"/>
        </w:rPr>
      </w:pPr>
      <w:r w:rsidRPr="0017557C">
        <w:rPr>
          <w:rFonts w:ascii="Times New Roman" w:hAnsi="Times New Roman" w:cs="Times New Roman"/>
          <w:color w:val="FF0000"/>
          <w:sz w:val="28"/>
          <w:szCs w:val="28"/>
        </w:rPr>
        <w:t>It will help employers look for a successful candidate by reviewing their profile</w:t>
      </w:r>
      <w:r w:rsidR="00087A50" w:rsidRPr="0017557C">
        <w:rPr>
          <w:rFonts w:ascii="Times New Roman" w:hAnsi="Times New Roman" w:cs="Times New Roman"/>
          <w:color w:val="FF0000"/>
          <w:sz w:val="28"/>
          <w:szCs w:val="28"/>
        </w:rPr>
        <w:t xml:space="preserve"> (</w:t>
      </w:r>
      <w:proofErr w:type="gramStart"/>
      <w:r w:rsidR="00087A50" w:rsidRPr="0017557C">
        <w:rPr>
          <w:rFonts w:ascii="Times New Roman" w:hAnsi="Times New Roman" w:cs="Times New Roman"/>
          <w:color w:val="FF0000"/>
          <w:sz w:val="28"/>
          <w:szCs w:val="28"/>
        </w:rPr>
        <w:t>similar to</w:t>
      </w:r>
      <w:proofErr w:type="gramEnd"/>
      <w:r w:rsidR="00087A50" w:rsidRPr="0017557C">
        <w:rPr>
          <w:rFonts w:ascii="Times New Roman" w:hAnsi="Times New Roman" w:cs="Times New Roman"/>
          <w:color w:val="FF0000"/>
          <w:sz w:val="28"/>
          <w:szCs w:val="28"/>
        </w:rPr>
        <w:t xml:space="preserve"> LinkedIn)</w:t>
      </w:r>
    </w:p>
    <w:p w14:paraId="578C1DBD" w14:textId="4F1A3856" w:rsidR="009D4F17" w:rsidRPr="0017557C" w:rsidRDefault="009D4F17">
      <w:pPr>
        <w:spacing w:after="0" w:line="200" w:lineRule="exact"/>
        <w:rPr>
          <w:rFonts w:ascii="Times New Roman" w:hAnsi="Times New Roman" w:cs="Times New Roman"/>
          <w:sz w:val="28"/>
          <w:szCs w:val="28"/>
        </w:rPr>
      </w:pPr>
    </w:p>
    <w:p w14:paraId="355DD01A" w14:textId="77777777" w:rsidR="00FF7029" w:rsidRPr="0017557C"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601FC447" w:rsidR="00FF7029" w:rsidRPr="0017557C" w:rsidRDefault="00FF7029">
      <w:pPr>
        <w:spacing w:before="23" w:after="0" w:line="316" w:lineRule="exact"/>
        <w:ind w:left="108" w:right="-20"/>
        <w:rPr>
          <w:rFonts w:ascii="Times New Roman" w:eastAsia="Times New Roman" w:hAnsi="Times New Roman" w:cs="Times New Roman"/>
          <w:position w:val="-1"/>
          <w:sz w:val="28"/>
          <w:szCs w:val="28"/>
        </w:rPr>
      </w:pPr>
      <w:r w:rsidRPr="0017557C">
        <w:rPr>
          <w:rFonts w:ascii="Times New Roman" w:eastAsia="Times New Roman" w:hAnsi="Times New Roman" w:cs="Times New Roman"/>
          <w:position w:val="-1"/>
          <w:sz w:val="28"/>
          <w:szCs w:val="28"/>
        </w:rPr>
        <w:t>What are the features and benefits of the product</w:t>
      </w:r>
      <w:r w:rsidR="62610980" w:rsidRPr="0017557C">
        <w:rPr>
          <w:rFonts w:ascii="Times New Roman" w:eastAsia="Times New Roman" w:hAnsi="Times New Roman" w:cs="Times New Roman"/>
          <w:position w:val="-1"/>
          <w:sz w:val="28"/>
          <w:szCs w:val="28"/>
        </w:rPr>
        <w:t>(s)</w:t>
      </w:r>
      <w:r w:rsidRPr="0017557C">
        <w:rPr>
          <w:rFonts w:ascii="Times New Roman" w:eastAsia="Times New Roman" w:hAnsi="Times New Roman" w:cs="Times New Roman"/>
          <w:position w:val="-1"/>
          <w:sz w:val="28"/>
          <w:szCs w:val="28"/>
        </w:rPr>
        <w:t xml:space="preserve"> or service? </w:t>
      </w:r>
    </w:p>
    <w:p w14:paraId="06E6A432" w14:textId="7222E51B" w:rsidR="00FF7029" w:rsidRPr="0017557C" w:rsidRDefault="007633C4" w:rsidP="76BD4FC6">
      <w:pPr>
        <w:spacing w:before="23" w:after="0" w:line="316" w:lineRule="exact"/>
        <w:ind w:left="108" w:right="-20"/>
        <w:rPr>
          <w:rFonts w:ascii="Times New Roman" w:eastAsia="Times New Roman" w:hAnsi="Times New Roman" w:cs="Times New Roman"/>
          <w:color w:val="FF0000"/>
          <w:position w:val="-1"/>
          <w:sz w:val="28"/>
          <w:szCs w:val="28"/>
        </w:rPr>
      </w:pPr>
      <w:r w:rsidRPr="0017557C">
        <w:rPr>
          <w:rFonts w:ascii="Times New Roman" w:eastAsia="Times New Roman" w:hAnsi="Times New Roman" w:cs="Times New Roman"/>
          <w:color w:val="FF0000"/>
          <w:position w:val="-1"/>
          <w:sz w:val="28"/>
          <w:szCs w:val="28"/>
        </w:rPr>
        <w:t xml:space="preserve">Job hunters – </w:t>
      </w:r>
      <w:r w:rsidR="00087A50" w:rsidRPr="0017557C">
        <w:rPr>
          <w:rFonts w:ascii="Times New Roman" w:eastAsia="Times New Roman" w:hAnsi="Times New Roman" w:cs="Times New Roman"/>
          <w:color w:val="FF0000"/>
          <w:position w:val="-1"/>
          <w:sz w:val="28"/>
          <w:szCs w:val="28"/>
        </w:rPr>
        <w:t>I</w:t>
      </w:r>
      <w:r w:rsidRPr="0017557C">
        <w:rPr>
          <w:rFonts w:ascii="Times New Roman" w:eastAsia="Times New Roman" w:hAnsi="Times New Roman" w:cs="Times New Roman"/>
          <w:color w:val="FF0000"/>
          <w:position w:val="-1"/>
          <w:sz w:val="28"/>
          <w:szCs w:val="28"/>
        </w:rPr>
        <w:t>t will allow them to find a job that suits them more rather than displaying all current job openings</w:t>
      </w:r>
      <w:r w:rsidR="00087A50" w:rsidRPr="0017557C">
        <w:rPr>
          <w:rFonts w:ascii="Times New Roman" w:eastAsia="Times New Roman" w:hAnsi="Times New Roman" w:cs="Times New Roman"/>
          <w:color w:val="FF0000"/>
          <w:position w:val="-1"/>
          <w:sz w:val="28"/>
          <w:szCs w:val="28"/>
        </w:rPr>
        <w:t>.</w:t>
      </w:r>
    </w:p>
    <w:p w14:paraId="67EB3DEC" w14:textId="5867D576" w:rsidR="007633C4" w:rsidRDefault="007633C4" w:rsidP="76BD4FC6">
      <w:pPr>
        <w:spacing w:before="23" w:after="0" w:line="316" w:lineRule="exact"/>
        <w:ind w:left="108" w:right="-20"/>
        <w:rPr>
          <w:rFonts w:ascii="Times New Roman" w:eastAsia="Times New Roman" w:hAnsi="Times New Roman" w:cs="Times New Roman"/>
          <w:color w:val="FF0000"/>
          <w:position w:val="-1"/>
          <w:sz w:val="28"/>
          <w:szCs w:val="28"/>
        </w:rPr>
      </w:pPr>
      <w:r w:rsidRPr="0017557C">
        <w:rPr>
          <w:rFonts w:ascii="Times New Roman" w:eastAsia="Times New Roman" w:hAnsi="Times New Roman" w:cs="Times New Roman"/>
          <w:color w:val="FF0000"/>
          <w:position w:val="-1"/>
          <w:sz w:val="28"/>
          <w:szCs w:val="28"/>
        </w:rPr>
        <w:t xml:space="preserve">Employers – </w:t>
      </w:r>
      <w:r w:rsidR="00087A50" w:rsidRPr="0017557C">
        <w:rPr>
          <w:rFonts w:ascii="Times New Roman" w:eastAsia="Times New Roman" w:hAnsi="Times New Roman" w:cs="Times New Roman"/>
          <w:color w:val="FF0000"/>
          <w:position w:val="-1"/>
          <w:sz w:val="28"/>
          <w:szCs w:val="28"/>
        </w:rPr>
        <w:t>T</w:t>
      </w:r>
      <w:r w:rsidRPr="0017557C">
        <w:rPr>
          <w:rFonts w:ascii="Times New Roman" w:eastAsia="Times New Roman" w:hAnsi="Times New Roman" w:cs="Times New Roman"/>
          <w:color w:val="FF0000"/>
          <w:position w:val="-1"/>
          <w:sz w:val="28"/>
          <w:szCs w:val="28"/>
        </w:rPr>
        <w:t xml:space="preserve">hey will have the option to insert </w:t>
      </w:r>
      <w:r w:rsidR="00087A50" w:rsidRPr="0017557C">
        <w:rPr>
          <w:rFonts w:ascii="Times New Roman" w:eastAsia="Times New Roman" w:hAnsi="Times New Roman" w:cs="Times New Roman"/>
          <w:color w:val="FF0000"/>
          <w:position w:val="-1"/>
          <w:sz w:val="28"/>
          <w:szCs w:val="28"/>
        </w:rPr>
        <w:t>which type of candidate</w:t>
      </w:r>
      <w:r w:rsidRPr="0017557C">
        <w:rPr>
          <w:rFonts w:ascii="Times New Roman" w:eastAsia="Times New Roman" w:hAnsi="Times New Roman" w:cs="Times New Roman"/>
          <w:color w:val="FF0000"/>
          <w:position w:val="-1"/>
          <w:sz w:val="28"/>
          <w:szCs w:val="28"/>
        </w:rPr>
        <w:t xml:space="preserve"> they are looking for and allow them to </w:t>
      </w:r>
      <w:r w:rsidR="00087A50" w:rsidRPr="0017557C">
        <w:rPr>
          <w:rFonts w:ascii="Times New Roman" w:eastAsia="Times New Roman" w:hAnsi="Times New Roman" w:cs="Times New Roman"/>
          <w:color w:val="FF0000"/>
          <w:position w:val="-1"/>
          <w:sz w:val="28"/>
          <w:szCs w:val="28"/>
        </w:rPr>
        <w:t>reach out to these</w:t>
      </w:r>
      <w:r w:rsidRPr="0017557C">
        <w:rPr>
          <w:rFonts w:ascii="Times New Roman" w:eastAsia="Times New Roman" w:hAnsi="Times New Roman" w:cs="Times New Roman"/>
          <w:color w:val="FF0000"/>
          <w:position w:val="-1"/>
          <w:sz w:val="28"/>
          <w:szCs w:val="28"/>
        </w:rPr>
        <w:t xml:space="preserve"> people first.</w:t>
      </w:r>
    </w:p>
    <w:p w14:paraId="2274F71F" w14:textId="77777777" w:rsidR="0017557C" w:rsidRPr="0017557C" w:rsidRDefault="0017557C" w:rsidP="0017557C">
      <w:pPr>
        <w:spacing w:before="23" w:after="0" w:line="240" w:lineRule="auto"/>
        <w:ind w:left="108" w:right="-20"/>
        <w:rPr>
          <w:rFonts w:ascii="Times New Roman" w:eastAsia="Times New Roman" w:hAnsi="Times New Roman" w:cs="Times New Roman"/>
          <w:color w:val="FF0000"/>
          <w:position w:val="-1"/>
          <w:sz w:val="28"/>
          <w:szCs w:val="28"/>
        </w:rPr>
      </w:pPr>
    </w:p>
    <w:p w14:paraId="3671B76B" w14:textId="2E4A9836" w:rsidR="0017557C" w:rsidRPr="0017557C" w:rsidRDefault="005E1EC9" w:rsidP="0017557C">
      <w:pPr>
        <w:spacing w:before="23" w:after="0" w:line="240" w:lineRule="auto"/>
        <w:ind w:left="108" w:right="-20"/>
        <w:rPr>
          <w:rFonts w:ascii="Times New Roman" w:eastAsia="Times New Roman" w:hAnsi="Times New Roman" w:cs="Times New Roman"/>
          <w:position w:val="-1"/>
          <w:sz w:val="28"/>
          <w:szCs w:val="28"/>
        </w:rPr>
      </w:pPr>
      <w:r w:rsidRPr="0017557C">
        <w:rPr>
          <w:rFonts w:ascii="Times New Roman" w:eastAsia="Times New Roman" w:hAnsi="Times New Roman" w:cs="Times New Roman"/>
          <w:position w:val="-1"/>
          <w:sz w:val="28"/>
          <w:szCs w:val="28"/>
        </w:rPr>
        <w:t>What is</w:t>
      </w:r>
      <w:r w:rsidR="00C20A69" w:rsidRPr="0017557C">
        <w:rPr>
          <w:rFonts w:ascii="Times New Roman" w:eastAsia="Times New Roman" w:hAnsi="Times New Roman" w:cs="Times New Roman"/>
          <w:spacing w:val="-10"/>
          <w:position w:val="-1"/>
          <w:sz w:val="28"/>
          <w:szCs w:val="28"/>
        </w:rPr>
        <w:t xml:space="preserve"> </w:t>
      </w:r>
      <w:r w:rsidRPr="0017557C">
        <w:rPr>
          <w:rFonts w:ascii="Times New Roman" w:eastAsia="Times New Roman" w:hAnsi="Times New Roman" w:cs="Times New Roman"/>
          <w:position w:val="-1"/>
          <w:sz w:val="28"/>
          <w:szCs w:val="28"/>
        </w:rPr>
        <w:t>the</w:t>
      </w:r>
      <w:r w:rsidR="00C20A69" w:rsidRPr="0017557C">
        <w:rPr>
          <w:rFonts w:ascii="Times New Roman" w:eastAsia="Times New Roman" w:hAnsi="Times New Roman" w:cs="Times New Roman"/>
          <w:spacing w:val="-5"/>
          <w:position w:val="-1"/>
          <w:sz w:val="28"/>
          <w:szCs w:val="28"/>
        </w:rPr>
        <w:t xml:space="preserve"> </w:t>
      </w:r>
      <w:r w:rsidRPr="0017557C">
        <w:rPr>
          <w:rFonts w:ascii="Times New Roman" w:eastAsia="Times New Roman" w:hAnsi="Times New Roman" w:cs="Times New Roman"/>
          <w:spacing w:val="-5"/>
          <w:position w:val="-1"/>
          <w:sz w:val="28"/>
          <w:szCs w:val="28"/>
        </w:rPr>
        <w:t>B</w:t>
      </w:r>
      <w:r w:rsidR="00C20A69" w:rsidRPr="0017557C">
        <w:rPr>
          <w:rFonts w:ascii="Times New Roman" w:eastAsia="Times New Roman" w:hAnsi="Times New Roman" w:cs="Times New Roman"/>
          <w:position w:val="-1"/>
          <w:sz w:val="28"/>
          <w:szCs w:val="28"/>
        </w:rPr>
        <w:t>usiness</w:t>
      </w:r>
      <w:r w:rsidR="00C20A69" w:rsidRPr="0017557C">
        <w:rPr>
          <w:rFonts w:ascii="Times New Roman" w:eastAsia="Times New Roman" w:hAnsi="Times New Roman" w:cs="Times New Roman"/>
          <w:spacing w:val="-9"/>
          <w:position w:val="-1"/>
          <w:sz w:val="28"/>
          <w:szCs w:val="28"/>
        </w:rPr>
        <w:t xml:space="preserve"> </w:t>
      </w:r>
      <w:r w:rsidR="00C20A69" w:rsidRPr="0017557C">
        <w:rPr>
          <w:rFonts w:ascii="Times New Roman" w:eastAsia="Times New Roman" w:hAnsi="Times New Roman" w:cs="Times New Roman"/>
          <w:position w:val="-1"/>
          <w:sz w:val="28"/>
          <w:szCs w:val="28"/>
        </w:rPr>
        <w:t>Model</w:t>
      </w:r>
      <w:r w:rsidRPr="0017557C">
        <w:rPr>
          <w:rFonts w:ascii="Times New Roman" w:eastAsia="Times New Roman" w:hAnsi="Times New Roman" w:cs="Times New Roman"/>
          <w:position w:val="-1"/>
          <w:sz w:val="28"/>
          <w:szCs w:val="28"/>
        </w:rPr>
        <w:t xml:space="preserve">? </w:t>
      </w:r>
      <w:r w:rsidR="00C20A69" w:rsidRPr="0017557C">
        <w:rPr>
          <w:rFonts w:ascii="Times New Roman" w:eastAsia="Times New Roman" w:hAnsi="Times New Roman" w:cs="Times New Roman"/>
          <w:spacing w:val="-6"/>
          <w:position w:val="-1"/>
          <w:sz w:val="28"/>
          <w:szCs w:val="28"/>
        </w:rPr>
        <w:t xml:space="preserve"> </w:t>
      </w:r>
      <w:r w:rsidR="00C20A69" w:rsidRPr="0017557C">
        <w:rPr>
          <w:rFonts w:ascii="Times New Roman" w:eastAsia="Times New Roman" w:hAnsi="Times New Roman" w:cs="Times New Roman"/>
          <w:position w:val="-1"/>
          <w:sz w:val="28"/>
          <w:szCs w:val="28"/>
        </w:rPr>
        <w:t>(How</w:t>
      </w:r>
      <w:r w:rsidR="00C20A69" w:rsidRPr="0017557C">
        <w:rPr>
          <w:rFonts w:ascii="Times New Roman" w:eastAsia="Times New Roman" w:hAnsi="Times New Roman" w:cs="Times New Roman"/>
          <w:spacing w:val="-5"/>
          <w:position w:val="-1"/>
          <w:sz w:val="28"/>
          <w:szCs w:val="28"/>
        </w:rPr>
        <w:t xml:space="preserve"> </w:t>
      </w:r>
      <w:r w:rsidR="00C20A69" w:rsidRPr="0017557C">
        <w:rPr>
          <w:rFonts w:ascii="Times New Roman" w:eastAsia="Times New Roman" w:hAnsi="Times New Roman" w:cs="Times New Roman"/>
          <w:position w:val="-1"/>
          <w:sz w:val="28"/>
          <w:szCs w:val="28"/>
        </w:rPr>
        <w:t>will</w:t>
      </w:r>
      <w:r w:rsidR="00C20A69" w:rsidRPr="0017557C">
        <w:rPr>
          <w:rFonts w:ascii="Times New Roman" w:eastAsia="Times New Roman" w:hAnsi="Times New Roman" w:cs="Times New Roman"/>
          <w:spacing w:val="-3"/>
          <w:position w:val="-1"/>
          <w:sz w:val="28"/>
          <w:szCs w:val="28"/>
        </w:rPr>
        <w:t xml:space="preserve"> </w:t>
      </w:r>
      <w:r w:rsidR="00C20A69" w:rsidRPr="0017557C">
        <w:rPr>
          <w:rFonts w:ascii="Times New Roman" w:eastAsia="Times New Roman" w:hAnsi="Times New Roman" w:cs="Times New Roman"/>
          <w:position w:val="-1"/>
          <w:sz w:val="28"/>
          <w:szCs w:val="28"/>
        </w:rPr>
        <w:t>the</w:t>
      </w:r>
      <w:r w:rsidR="00C20A69" w:rsidRPr="0017557C">
        <w:rPr>
          <w:rFonts w:ascii="Times New Roman" w:eastAsia="Times New Roman" w:hAnsi="Times New Roman" w:cs="Times New Roman"/>
          <w:spacing w:val="-3"/>
          <w:position w:val="-1"/>
          <w:sz w:val="28"/>
          <w:szCs w:val="28"/>
        </w:rPr>
        <w:t xml:space="preserve"> </w:t>
      </w:r>
      <w:r w:rsidR="00C20A69" w:rsidRPr="0017557C">
        <w:rPr>
          <w:rFonts w:ascii="Times New Roman" w:eastAsia="Times New Roman" w:hAnsi="Times New Roman" w:cs="Times New Roman"/>
          <w:position w:val="-1"/>
          <w:sz w:val="28"/>
          <w:szCs w:val="28"/>
        </w:rPr>
        <w:t>business</w:t>
      </w:r>
      <w:r w:rsidR="00C20A69" w:rsidRPr="0017557C">
        <w:rPr>
          <w:rFonts w:ascii="Times New Roman" w:eastAsia="Times New Roman" w:hAnsi="Times New Roman" w:cs="Times New Roman"/>
          <w:spacing w:val="-7"/>
          <w:position w:val="-1"/>
          <w:sz w:val="28"/>
          <w:szCs w:val="28"/>
        </w:rPr>
        <w:t xml:space="preserve"> </w:t>
      </w:r>
      <w:r w:rsidRPr="0017557C">
        <w:rPr>
          <w:rFonts w:ascii="Times New Roman" w:eastAsia="Times New Roman" w:hAnsi="Times New Roman" w:cs="Times New Roman"/>
          <w:position w:val="-1"/>
          <w:sz w:val="28"/>
          <w:szCs w:val="28"/>
        </w:rPr>
        <w:t>make money</w:t>
      </w:r>
      <w:r w:rsidR="00C20A69" w:rsidRPr="0017557C">
        <w:rPr>
          <w:rFonts w:ascii="Times New Roman" w:eastAsia="Times New Roman" w:hAnsi="Times New Roman" w:cs="Times New Roman"/>
          <w:position w:val="-1"/>
          <w:sz w:val="28"/>
          <w:szCs w:val="28"/>
        </w:rPr>
        <w:t>?)</w:t>
      </w:r>
    </w:p>
    <w:p w14:paraId="7EB83893" w14:textId="1B727D79" w:rsidR="009D4F17" w:rsidRPr="0017557C" w:rsidRDefault="007633C4" w:rsidP="0017557C">
      <w:pPr>
        <w:spacing w:after="0" w:line="240" w:lineRule="auto"/>
        <w:ind w:firstLine="108"/>
        <w:rPr>
          <w:rFonts w:ascii="Times New Roman" w:hAnsi="Times New Roman" w:cs="Times New Roman"/>
          <w:color w:val="FF0000"/>
          <w:sz w:val="28"/>
          <w:szCs w:val="28"/>
        </w:rPr>
      </w:pPr>
      <w:r w:rsidRPr="0017557C">
        <w:rPr>
          <w:rFonts w:ascii="Times New Roman" w:hAnsi="Times New Roman" w:cs="Times New Roman"/>
          <w:color w:val="FF0000"/>
          <w:sz w:val="28"/>
          <w:szCs w:val="28"/>
        </w:rPr>
        <w:t>Employers must pay a fee for posting an ad, as it will be beneficial for them in the long run</w:t>
      </w:r>
      <w:r w:rsidR="00087A50" w:rsidRPr="0017557C">
        <w:rPr>
          <w:rFonts w:ascii="Times New Roman" w:hAnsi="Times New Roman" w:cs="Times New Roman"/>
          <w:color w:val="FF0000"/>
          <w:sz w:val="28"/>
          <w:szCs w:val="28"/>
        </w:rPr>
        <w:t>.</w:t>
      </w:r>
    </w:p>
    <w:p w14:paraId="06F360E5" w14:textId="77777777" w:rsidR="009D4F17" w:rsidRPr="0017557C" w:rsidRDefault="009D4F17">
      <w:pPr>
        <w:spacing w:after="0" w:line="200" w:lineRule="exact"/>
        <w:rPr>
          <w:rFonts w:ascii="Times New Roman" w:hAnsi="Times New Roman" w:cs="Times New Roman"/>
          <w:sz w:val="28"/>
          <w:szCs w:val="28"/>
        </w:rPr>
      </w:pPr>
    </w:p>
    <w:p w14:paraId="0A7068B6" w14:textId="77777777" w:rsidR="009D4F17" w:rsidRPr="0017557C" w:rsidRDefault="009D4F17">
      <w:pPr>
        <w:spacing w:after="0" w:line="200" w:lineRule="exact"/>
        <w:rPr>
          <w:rFonts w:ascii="Times New Roman" w:hAnsi="Times New Roman" w:cs="Times New Roman"/>
          <w:sz w:val="28"/>
          <w:szCs w:val="28"/>
        </w:rPr>
      </w:pPr>
    </w:p>
    <w:p w14:paraId="156DB2AF" w14:textId="12445836" w:rsidR="009D4F17" w:rsidRPr="0017557C" w:rsidRDefault="00C20A69">
      <w:pPr>
        <w:spacing w:before="23" w:after="0" w:line="240" w:lineRule="auto"/>
        <w:ind w:left="108" w:right="601"/>
        <w:rPr>
          <w:rFonts w:ascii="Times New Roman" w:eastAsia="Times New Roman" w:hAnsi="Times New Roman" w:cs="Times New Roman"/>
          <w:sz w:val="28"/>
          <w:szCs w:val="28"/>
        </w:rPr>
      </w:pPr>
      <w:r w:rsidRPr="0017557C">
        <w:rPr>
          <w:rFonts w:ascii="Times New Roman" w:eastAsia="Times New Roman" w:hAnsi="Times New Roman" w:cs="Times New Roman"/>
          <w:sz w:val="28"/>
          <w:szCs w:val="28"/>
        </w:rPr>
        <w:t>What</w:t>
      </w:r>
      <w:r w:rsidR="002F37FF" w:rsidRPr="0017557C">
        <w:rPr>
          <w:rFonts w:ascii="Times New Roman" w:eastAsia="Times New Roman" w:hAnsi="Times New Roman" w:cs="Times New Roman"/>
          <w:sz w:val="28"/>
          <w:szCs w:val="28"/>
        </w:rPr>
        <w:t xml:space="preserve"> is</w:t>
      </w:r>
      <w:r w:rsidRPr="0017557C">
        <w:rPr>
          <w:rFonts w:ascii="Times New Roman" w:eastAsia="Times New Roman" w:hAnsi="Times New Roman" w:cs="Times New Roman"/>
          <w:spacing w:val="-8"/>
          <w:sz w:val="28"/>
          <w:szCs w:val="28"/>
        </w:rPr>
        <w:t xml:space="preserve"> </w:t>
      </w:r>
      <w:r w:rsidR="005E1EC9" w:rsidRPr="0017557C">
        <w:rPr>
          <w:rFonts w:ascii="Times New Roman" w:eastAsia="Times New Roman" w:hAnsi="Times New Roman" w:cs="Times New Roman"/>
          <w:sz w:val="28"/>
          <w:szCs w:val="28"/>
        </w:rPr>
        <w:t>the U</w:t>
      </w:r>
      <w:r w:rsidRPr="0017557C">
        <w:rPr>
          <w:rFonts w:ascii="Times New Roman" w:eastAsia="Times New Roman" w:hAnsi="Times New Roman" w:cs="Times New Roman"/>
          <w:sz w:val="28"/>
          <w:szCs w:val="28"/>
        </w:rPr>
        <w:t>nique</w:t>
      </w:r>
      <w:r w:rsidRPr="0017557C">
        <w:rPr>
          <w:rFonts w:ascii="Times New Roman" w:eastAsia="Times New Roman" w:hAnsi="Times New Roman" w:cs="Times New Roman"/>
          <w:spacing w:val="-8"/>
          <w:sz w:val="28"/>
          <w:szCs w:val="28"/>
        </w:rPr>
        <w:t xml:space="preserve"> </w:t>
      </w:r>
      <w:r w:rsidR="005E1EC9" w:rsidRPr="0017557C">
        <w:rPr>
          <w:rFonts w:ascii="Times New Roman" w:eastAsia="Times New Roman" w:hAnsi="Times New Roman" w:cs="Times New Roman"/>
          <w:sz w:val="28"/>
          <w:szCs w:val="28"/>
        </w:rPr>
        <w:t>S</w:t>
      </w:r>
      <w:r w:rsidRPr="0017557C">
        <w:rPr>
          <w:rFonts w:ascii="Times New Roman" w:eastAsia="Times New Roman" w:hAnsi="Times New Roman" w:cs="Times New Roman"/>
          <w:sz w:val="28"/>
          <w:szCs w:val="28"/>
        </w:rPr>
        <w:t>elling</w:t>
      </w:r>
      <w:r w:rsidRPr="0017557C">
        <w:rPr>
          <w:rFonts w:ascii="Times New Roman" w:eastAsia="Times New Roman" w:hAnsi="Times New Roman" w:cs="Times New Roman"/>
          <w:spacing w:val="-7"/>
          <w:sz w:val="28"/>
          <w:szCs w:val="28"/>
        </w:rPr>
        <w:t xml:space="preserve"> </w:t>
      </w:r>
      <w:r w:rsidR="005E1EC9" w:rsidRPr="0017557C">
        <w:rPr>
          <w:rFonts w:ascii="Times New Roman" w:eastAsia="Times New Roman" w:hAnsi="Times New Roman" w:cs="Times New Roman"/>
          <w:spacing w:val="-7"/>
          <w:sz w:val="28"/>
          <w:szCs w:val="28"/>
        </w:rPr>
        <w:t>P</w:t>
      </w:r>
      <w:r w:rsidRPr="0017557C">
        <w:rPr>
          <w:rFonts w:ascii="Times New Roman" w:eastAsia="Times New Roman" w:hAnsi="Times New Roman" w:cs="Times New Roman"/>
          <w:sz w:val="28"/>
          <w:szCs w:val="28"/>
        </w:rPr>
        <w:t>roposit</w:t>
      </w:r>
      <w:r w:rsidRPr="0017557C">
        <w:rPr>
          <w:rFonts w:ascii="Times New Roman" w:eastAsia="Times New Roman" w:hAnsi="Times New Roman" w:cs="Times New Roman"/>
          <w:spacing w:val="-1"/>
          <w:sz w:val="28"/>
          <w:szCs w:val="28"/>
        </w:rPr>
        <w:t>i</w:t>
      </w:r>
      <w:r w:rsidRPr="0017557C">
        <w:rPr>
          <w:rFonts w:ascii="Times New Roman" w:eastAsia="Times New Roman" w:hAnsi="Times New Roman" w:cs="Times New Roman"/>
          <w:sz w:val="28"/>
          <w:szCs w:val="28"/>
        </w:rPr>
        <w:t>on</w:t>
      </w:r>
      <w:r w:rsidR="005E1EC9"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28"/>
          <w:sz w:val="28"/>
          <w:szCs w:val="28"/>
        </w:rPr>
        <w:t xml:space="preserve"> </w:t>
      </w:r>
      <w:r w:rsidRPr="0017557C">
        <w:rPr>
          <w:rFonts w:ascii="Times New Roman" w:eastAsia="Times New Roman" w:hAnsi="Times New Roman" w:cs="Times New Roman"/>
          <w:sz w:val="28"/>
          <w:szCs w:val="28"/>
        </w:rPr>
        <w:t>(W</w:t>
      </w:r>
      <w:r w:rsidRPr="0017557C">
        <w:rPr>
          <w:rFonts w:ascii="Times New Roman" w:eastAsia="Times New Roman" w:hAnsi="Times New Roman" w:cs="Times New Roman"/>
          <w:spacing w:val="1"/>
          <w:sz w:val="28"/>
          <w:szCs w:val="28"/>
        </w:rPr>
        <w:t>h</w:t>
      </w:r>
      <w:r w:rsidRPr="0017557C">
        <w:rPr>
          <w:rFonts w:ascii="Times New Roman" w:eastAsia="Times New Roman" w:hAnsi="Times New Roman" w:cs="Times New Roman"/>
          <w:sz w:val="28"/>
          <w:szCs w:val="28"/>
        </w:rPr>
        <w:t>y will t</w:t>
      </w:r>
      <w:r w:rsidRPr="0017557C">
        <w:rPr>
          <w:rFonts w:ascii="Times New Roman" w:eastAsia="Times New Roman" w:hAnsi="Times New Roman" w:cs="Times New Roman"/>
          <w:spacing w:val="1"/>
          <w:sz w:val="28"/>
          <w:szCs w:val="28"/>
        </w:rPr>
        <w:t>h</w:t>
      </w:r>
      <w:r w:rsidRPr="0017557C">
        <w:rPr>
          <w:rFonts w:ascii="Times New Roman" w:eastAsia="Times New Roman" w:hAnsi="Times New Roman" w:cs="Times New Roman"/>
          <w:sz w:val="28"/>
          <w:szCs w:val="28"/>
        </w:rPr>
        <w:t xml:space="preserve">e </w:t>
      </w:r>
      <w:r w:rsidRPr="0017557C">
        <w:rPr>
          <w:rFonts w:ascii="Times New Roman" w:eastAsia="Times New Roman" w:hAnsi="Times New Roman" w:cs="Times New Roman"/>
          <w:spacing w:val="-2"/>
          <w:sz w:val="28"/>
          <w:szCs w:val="28"/>
        </w:rPr>
        <w:t>m</w:t>
      </w:r>
      <w:r w:rsidRPr="0017557C">
        <w:rPr>
          <w:rFonts w:ascii="Times New Roman" w:eastAsia="Times New Roman" w:hAnsi="Times New Roman" w:cs="Times New Roman"/>
          <w:sz w:val="28"/>
          <w:szCs w:val="28"/>
        </w:rPr>
        <w:t>ar</w:t>
      </w:r>
      <w:r w:rsidRPr="0017557C">
        <w:rPr>
          <w:rFonts w:ascii="Times New Roman" w:eastAsia="Times New Roman" w:hAnsi="Times New Roman" w:cs="Times New Roman"/>
          <w:spacing w:val="1"/>
          <w:sz w:val="28"/>
          <w:szCs w:val="28"/>
        </w:rPr>
        <w:t>k</w:t>
      </w:r>
      <w:r w:rsidRPr="0017557C">
        <w:rPr>
          <w:rFonts w:ascii="Times New Roman" w:eastAsia="Times New Roman" w:hAnsi="Times New Roman" w:cs="Times New Roman"/>
          <w:sz w:val="28"/>
          <w:szCs w:val="28"/>
        </w:rPr>
        <w:t>et b</w:t>
      </w:r>
      <w:r w:rsidRPr="0017557C">
        <w:rPr>
          <w:rFonts w:ascii="Times New Roman" w:eastAsia="Times New Roman" w:hAnsi="Times New Roman" w:cs="Times New Roman"/>
          <w:spacing w:val="1"/>
          <w:sz w:val="28"/>
          <w:szCs w:val="28"/>
        </w:rPr>
        <w:t>u</w:t>
      </w:r>
      <w:r w:rsidRPr="0017557C">
        <w:rPr>
          <w:rFonts w:ascii="Times New Roman" w:eastAsia="Times New Roman" w:hAnsi="Times New Roman" w:cs="Times New Roman"/>
          <w:sz w:val="28"/>
          <w:szCs w:val="28"/>
        </w:rPr>
        <w:t>y</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fr</w:t>
      </w:r>
      <w:r w:rsidRPr="0017557C">
        <w:rPr>
          <w:rFonts w:ascii="Times New Roman" w:eastAsia="Times New Roman" w:hAnsi="Times New Roman" w:cs="Times New Roman"/>
          <w:spacing w:val="1"/>
          <w:sz w:val="28"/>
          <w:szCs w:val="28"/>
        </w:rPr>
        <w:t>o</w:t>
      </w:r>
      <w:r w:rsidRPr="0017557C">
        <w:rPr>
          <w:rFonts w:ascii="Times New Roman" w:eastAsia="Times New Roman" w:hAnsi="Times New Roman" w:cs="Times New Roman"/>
          <w:sz w:val="28"/>
          <w:szCs w:val="28"/>
        </w:rPr>
        <w:t>m</w:t>
      </w:r>
      <w:r w:rsidRPr="0017557C">
        <w:rPr>
          <w:rFonts w:ascii="Times New Roman" w:eastAsia="Times New Roman" w:hAnsi="Times New Roman" w:cs="Times New Roman"/>
          <w:spacing w:val="-2"/>
          <w:sz w:val="28"/>
          <w:szCs w:val="28"/>
        </w:rPr>
        <w:t xml:space="preserve"> </w:t>
      </w:r>
      <w:r w:rsidR="005E1EC9" w:rsidRPr="0017557C">
        <w:rPr>
          <w:rFonts w:ascii="Times New Roman" w:eastAsia="Times New Roman" w:hAnsi="Times New Roman" w:cs="Times New Roman"/>
          <w:sz w:val="28"/>
          <w:szCs w:val="28"/>
        </w:rPr>
        <w:t>this business</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pacing w:val="-2"/>
          <w:sz w:val="28"/>
          <w:szCs w:val="28"/>
        </w:rPr>
        <w:t>M</w:t>
      </w:r>
      <w:r w:rsidRPr="0017557C">
        <w:rPr>
          <w:rFonts w:ascii="Times New Roman" w:eastAsia="Times New Roman" w:hAnsi="Times New Roman" w:cs="Times New Roman"/>
          <w:spacing w:val="-1"/>
          <w:sz w:val="28"/>
          <w:szCs w:val="28"/>
        </w:rPr>
        <w:t>o</w:t>
      </w:r>
      <w:r w:rsidRPr="0017557C">
        <w:rPr>
          <w:rFonts w:ascii="Times New Roman" w:eastAsia="Times New Roman" w:hAnsi="Times New Roman" w:cs="Times New Roman"/>
          <w:sz w:val="28"/>
          <w:szCs w:val="28"/>
        </w:rPr>
        <w:t>re</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pacing w:val="1"/>
          <w:sz w:val="28"/>
          <w:szCs w:val="28"/>
        </w:rPr>
        <w:t>v</w:t>
      </w:r>
      <w:r w:rsidRPr="0017557C">
        <w:rPr>
          <w:rFonts w:ascii="Times New Roman" w:eastAsia="Times New Roman" w:hAnsi="Times New Roman" w:cs="Times New Roman"/>
          <w:sz w:val="28"/>
          <w:szCs w:val="28"/>
        </w:rPr>
        <w:t>al</w:t>
      </w:r>
      <w:r w:rsidRPr="0017557C">
        <w:rPr>
          <w:rFonts w:ascii="Times New Roman" w:eastAsia="Times New Roman" w:hAnsi="Times New Roman" w:cs="Times New Roman"/>
          <w:spacing w:val="1"/>
          <w:sz w:val="28"/>
          <w:szCs w:val="28"/>
        </w:rPr>
        <w:t>u</w:t>
      </w:r>
      <w:r w:rsidRPr="0017557C">
        <w:rPr>
          <w:rFonts w:ascii="Times New Roman" w:eastAsia="Times New Roman" w:hAnsi="Times New Roman" w:cs="Times New Roman"/>
          <w:spacing w:val="-3"/>
          <w:sz w:val="28"/>
          <w:szCs w:val="28"/>
        </w:rPr>
        <w:t>e</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z w:val="28"/>
          <w:szCs w:val="28"/>
        </w:rPr>
        <w:t>Bette</w:t>
      </w:r>
      <w:r w:rsidRPr="0017557C">
        <w:rPr>
          <w:rFonts w:ascii="Times New Roman" w:eastAsia="Times New Roman" w:hAnsi="Times New Roman" w:cs="Times New Roman"/>
          <w:spacing w:val="-2"/>
          <w:sz w:val="28"/>
          <w:szCs w:val="28"/>
        </w:rPr>
        <w:t>r</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Uni</w:t>
      </w:r>
      <w:r w:rsidRPr="0017557C">
        <w:rPr>
          <w:rFonts w:ascii="Times New Roman" w:eastAsia="Times New Roman" w:hAnsi="Times New Roman" w:cs="Times New Roman"/>
          <w:spacing w:val="1"/>
          <w:sz w:val="28"/>
          <w:szCs w:val="28"/>
        </w:rPr>
        <w:t>qu</w:t>
      </w:r>
      <w:r w:rsidRPr="0017557C">
        <w:rPr>
          <w:rFonts w:ascii="Times New Roman" w:eastAsia="Times New Roman" w:hAnsi="Times New Roman" w:cs="Times New Roman"/>
          <w:spacing w:val="-3"/>
          <w:sz w:val="28"/>
          <w:szCs w:val="28"/>
        </w:rPr>
        <w:t>e</w:t>
      </w:r>
      <w:r w:rsidRPr="0017557C">
        <w:rPr>
          <w:rFonts w:ascii="Times New Roman" w:eastAsia="Times New Roman" w:hAnsi="Times New Roman" w:cs="Times New Roman"/>
          <w:sz w:val="28"/>
          <w:szCs w:val="28"/>
        </w:rPr>
        <w:t>? Lower</w:t>
      </w:r>
      <w:r w:rsidR="00C04561" w:rsidRPr="0017557C">
        <w:rPr>
          <w:rFonts w:ascii="Times New Roman" w:eastAsia="Times New Roman" w:hAnsi="Times New Roman" w:cs="Times New Roman"/>
          <w:sz w:val="28"/>
          <w:szCs w:val="28"/>
        </w:rPr>
        <w:t xml:space="preserve"> </w:t>
      </w:r>
      <w:r w:rsidRPr="0017557C">
        <w:rPr>
          <w:rFonts w:ascii="Times New Roman" w:eastAsia="Times New Roman" w:hAnsi="Times New Roman" w:cs="Times New Roman"/>
          <w:sz w:val="28"/>
          <w:szCs w:val="28"/>
        </w:rPr>
        <w:t>c</w:t>
      </w:r>
      <w:r w:rsidRPr="0017557C">
        <w:rPr>
          <w:rFonts w:ascii="Times New Roman" w:eastAsia="Times New Roman" w:hAnsi="Times New Roman" w:cs="Times New Roman"/>
          <w:spacing w:val="1"/>
          <w:sz w:val="28"/>
          <w:szCs w:val="28"/>
        </w:rPr>
        <w:t>o</w:t>
      </w:r>
      <w:r w:rsidRPr="0017557C">
        <w:rPr>
          <w:rFonts w:ascii="Times New Roman" w:eastAsia="Times New Roman" w:hAnsi="Times New Roman" w:cs="Times New Roman"/>
          <w:sz w:val="28"/>
          <w:szCs w:val="28"/>
        </w:rPr>
        <w:t>s</w:t>
      </w:r>
      <w:r w:rsidRPr="0017557C">
        <w:rPr>
          <w:rFonts w:ascii="Times New Roman" w:eastAsia="Times New Roman" w:hAnsi="Times New Roman" w:cs="Times New Roman"/>
          <w:spacing w:val="-3"/>
          <w:sz w:val="28"/>
          <w:szCs w:val="28"/>
        </w:rPr>
        <w:t>t</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Q</w:t>
      </w:r>
      <w:r w:rsidRPr="0017557C">
        <w:rPr>
          <w:rFonts w:ascii="Times New Roman" w:eastAsia="Times New Roman" w:hAnsi="Times New Roman" w:cs="Times New Roman"/>
          <w:spacing w:val="1"/>
          <w:sz w:val="28"/>
          <w:szCs w:val="28"/>
        </w:rPr>
        <w:t>u</w:t>
      </w:r>
      <w:r w:rsidRPr="0017557C">
        <w:rPr>
          <w:rFonts w:ascii="Times New Roman" w:eastAsia="Times New Roman" w:hAnsi="Times New Roman" w:cs="Times New Roman"/>
          <w:sz w:val="28"/>
          <w:szCs w:val="28"/>
        </w:rPr>
        <w:t>alit</w:t>
      </w:r>
      <w:r w:rsidRPr="0017557C">
        <w:rPr>
          <w:rFonts w:ascii="Times New Roman" w:eastAsia="Times New Roman" w:hAnsi="Times New Roman" w:cs="Times New Roman"/>
          <w:spacing w:val="-2"/>
          <w:sz w:val="28"/>
          <w:szCs w:val="28"/>
        </w:rPr>
        <w:t>y</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z w:val="28"/>
          <w:szCs w:val="28"/>
        </w:rPr>
        <w:t>U</w:t>
      </w:r>
      <w:r w:rsidRPr="0017557C">
        <w:rPr>
          <w:rFonts w:ascii="Times New Roman" w:eastAsia="Times New Roman" w:hAnsi="Times New Roman" w:cs="Times New Roman"/>
          <w:spacing w:val="1"/>
          <w:sz w:val="28"/>
          <w:szCs w:val="28"/>
        </w:rPr>
        <w:t>n</w:t>
      </w:r>
      <w:r w:rsidRPr="0017557C">
        <w:rPr>
          <w:rFonts w:ascii="Times New Roman" w:eastAsia="Times New Roman" w:hAnsi="Times New Roman" w:cs="Times New Roman"/>
          <w:spacing w:val="-2"/>
          <w:sz w:val="28"/>
          <w:szCs w:val="28"/>
        </w:rPr>
        <w:t>i</w:t>
      </w:r>
      <w:r w:rsidRPr="0017557C">
        <w:rPr>
          <w:rFonts w:ascii="Times New Roman" w:eastAsia="Times New Roman" w:hAnsi="Times New Roman" w:cs="Times New Roman"/>
          <w:spacing w:val="1"/>
          <w:sz w:val="28"/>
          <w:szCs w:val="28"/>
        </w:rPr>
        <w:t>qu</w:t>
      </w:r>
      <w:r w:rsidRPr="0017557C">
        <w:rPr>
          <w:rFonts w:ascii="Times New Roman" w:eastAsia="Times New Roman" w:hAnsi="Times New Roman" w:cs="Times New Roman"/>
          <w:spacing w:val="-1"/>
          <w:sz w:val="28"/>
          <w:szCs w:val="28"/>
        </w:rPr>
        <w:t>e</w:t>
      </w:r>
      <w:r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Faste</w:t>
      </w:r>
      <w:r w:rsidRPr="0017557C">
        <w:rPr>
          <w:rFonts w:ascii="Times New Roman" w:eastAsia="Times New Roman" w:hAnsi="Times New Roman" w:cs="Times New Roman"/>
          <w:spacing w:val="-2"/>
          <w:sz w:val="28"/>
          <w:szCs w:val="28"/>
        </w:rPr>
        <w:t>r</w:t>
      </w:r>
      <w:r w:rsidRPr="0017557C">
        <w:rPr>
          <w:rFonts w:ascii="Times New Roman" w:eastAsia="Times New Roman" w:hAnsi="Times New Roman" w:cs="Times New Roman"/>
          <w:sz w:val="28"/>
          <w:szCs w:val="28"/>
        </w:rPr>
        <w:t>?)</w:t>
      </w:r>
    </w:p>
    <w:p w14:paraId="2C6CAFA1" w14:textId="21B74AAE" w:rsidR="009D4F17" w:rsidRPr="0017557C" w:rsidRDefault="007633C4" w:rsidP="0017557C">
      <w:pPr>
        <w:spacing w:after="0"/>
        <w:ind w:left="108"/>
        <w:rPr>
          <w:rFonts w:ascii="Times New Roman" w:hAnsi="Times New Roman" w:cs="Times New Roman"/>
          <w:color w:val="FF0000"/>
          <w:sz w:val="28"/>
          <w:szCs w:val="28"/>
        </w:rPr>
      </w:pPr>
      <w:r w:rsidRPr="0017557C">
        <w:rPr>
          <w:rFonts w:ascii="Times New Roman" w:hAnsi="Times New Roman" w:cs="Times New Roman"/>
          <w:color w:val="FF0000"/>
          <w:sz w:val="28"/>
          <w:szCs w:val="28"/>
        </w:rPr>
        <w:t xml:space="preserve">It will be unique, </w:t>
      </w:r>
      <w:r w:rsidR="003D67BB" w:rsidRPr="0017557C">
        <w:rPr>
          <w:rFonts w:ascii="Times New Roman" w:hAnsi="Times New Roman" w:cs="Times New Roman"/>
          <w:color w:val="FF0000"/>
          <w:sz w:val="28"/>
          <w:szCs w:val="28"/>
        </w:rPr>
        <w:t>employers</w:t>
      </w:r>
      <w:r w:rsidRPr="0017557C">
        <w:rPr>
          <w:rFonts w:ascii="Times New Roman" w:hAnsi="Times New Roman" w:cs="Times New Roman"/>
          <w:color w:val="FF0000"/>
          <w:sz w:val="28"/>
          <w:szCs w:val="28"/>
        </w:rPr>
        <w:t xml:space="preserve"> </w:t>
      </w:r>
      <w:r w:rsidR="00087A50" w:rsidRPr="0017557C">
        <w:rPr>
          <w:rFonts w:ascii="Times New Roman" w:hAnsi="Times New Roman" w:cs="Times New Roman"/>
          <w:color w:val="FF0000"/>
          <w:sz w:val="28"/>
          <w:szCs w:val="28"/>
        </w:rPr>
        <w:t>being able to run a filtered search will make it easier and faster to find the right pers</w:t>
      </w:r>
      <w:r w:rsidR="00890909" w:rsidRPr="0017557C">
        <w:rPr>
          <w:rFonts w:ascii="Times New Roman" w:hAnsi="Times New Roman" w:cs="Times New Roman"/>
          <w:color w:val="FF0000"/>
          <w:sz w:val="28"/>
          <w:szCs w:val="28"/>
        </w:rPr>
        <w:t>on.</w:t>
      </w:r>
    </w:p>
    <w:p w14:paraId="609A74F9" w14:textId="77777777" w:rsidR="00C04561" w:rsidRPr="0017557C" w:rsidRDefault="00C04561">
      <w:pPr>
        <w:spacing w:after="0"/>
        <w:rPr>
          <w:rFonts w:ascii="Times New Roman" w:hAnsi="Times New Roman" w:cs="Times New Roman"/>
          <w:sz w:val="28"/>
          <w:szCs w:val="28"/>
        </w:rPr>
      </w:pPr>
    </w:p>
    <w:p w14:paraId="20866B38" w14:textId="77777777" w:rsidR="00C04561" w:rsidRPr="0017557C" w:rsidRDefault="00C04561">
      <w:pPr>
        <w:spacing w:after="0"/>
        <w:rPr>
          <w:rFonts w:ascii="Times New Roman" w:hAnsi="Times New Roman" w:cs="Times New Roman"/>
          <w:sz w:val="28"/>
          <w:szCs w:val="28"/>
        </w:rPr>
      </w:pPr>
    </w:p>
    <w:p w14:paraId="5FCC195C" w14:textId="77777777" w:rsidR="00C04561" w:rsidRPr="0017557C" w:rsidRDefault="00C04561">
      <w:pPr>
        <w:spacing w:after="0"/>
        <w:rPr>
          <w:rFonts w:ascii="Times New Roman" w:hAnsi="Times New Roman" w:cs="Times New Roman"/>
          <w:sz w:val="28"/>
          <w:szCs w:val="28"/>
        </w:rPr>
      </w:pPr>
    </w:p>
    <w:p w14:paraId="33F5CC58" w14:textId="77777777" w:rsidR="00C04561" w:rsidRPr="0017557C" w:rsidRDefault="00C04561">
      <w:pPr>
        <w:spacing w:after="0"/>
        <w:rPr>
          <w:del w:id="0" w:author="Tim Mc Nichols" w:date="2020-10-20T13:50:00Z"/>
          <w:rFonts w:ascii="Times New Roman" w:hAnsi="Times New Roman" w:cs="Times New Roman"/>
          <w:sz w:val="28"/>
          <w:szCs w:val="28"/>
        </w:rPr>
      </w:pPr>
    </w:p>
    <w:p w14:paraId="490B2353" w14:textId="01943B2C" w:rsidR="00C04561" w:rsidRPr="0017557C" w:rsidRDefault="00C04561">
      <w:pPr>
        <w:spacing w:after="0"/>
        <w:rPr>
          <w:rFonts w:ascii="Times New Roman" w:eastAsia="Times New Roman" w:hAnsi="Times New Roman" w:cs="Times New Roman"/>
          <w:position w:val="-1"/>
          <w:sz w:val="28"/>
          <w:szCs w:val="28"/>
        </w:rPr>
        <w:sectPr w:rsidR="00C04561" w:rsidRPr="0017557C">
          <w:footerReference w:type="default" r:id="rId9"/>
          <w:pgSz w:w="12240" w:h="15840"/>
          <w:pgMar w:top="1480" w:right="640" w:bottom="400" w:left="900" w:header="0" w:footer="218" w:gutter="0"/>
          <w:cols w:space="720"/>
        </w:sectPr>
      </w:pPr>
    </w:p>
    <w:p w14:paraId="4B570928" w14:textId="77777777" w:rsidR="009D4F17" w:rsidRPr="0017557C" w:rsidRDefault="00C20A69">
      <w:pPr>
        <w:spacing w:before="21" w:after="0" w:line="238" w:lineRule="auto"/>
        <w:ind w:left="108" w:right="320"/>
        <w:rPr>
          <w:rFonts w:ascii="Times New Roman" w:eastAsia="Times New Roman" w:hAnsi="Times New Roman" w:cs="Times New Roman"/>
          <w:sz w:val="28"/>
          <w:szCs w:val="28"/>
        </w:rPr>
      </w:pPr>
      <w:r w:rsidRPr="0017557C">
        <w:rPr>
          <w:rFonts w:ascii="Times New Roman" w:eastAsia="Times New Roman" w:hAnsi="Times New Roman" w:cs="Times New Roman"/>
          <w:b/>
          <w:bCs/>
          <w:sz w:val="28"/>
          <w:szCs w:val="28"/>
        </w:rPr>
        <w:lastRenderedPageBreak/>
        <w:t>Step 2 – De</w:t>
      </w:r>
      <w:r w:rsidRPr="0017557C">
        <w:rPr>
          <w:rFonts w:ascii="Times New Roman" w:eastAsia="Times New Roman" w:hAnsi="Times New Roman" w:cs="Times New Roman"/>
          <w:b/>
          <w:bCs/>
          <w:spacing w:val="-1"/>
          <w:sz w:val="28"/>
          <w:szCs w:val="28"/>
        </w:rPr>
        <w:t>te</w:t>
      </w:r>
      <w:r w:rsidRPr="0017557C">
        <w:rPr>
          <w:rFonts w:ascii="Times New Roman" w:eastAsia="Times New Roman" w:hAnsi="Times New Roman" w:cs="Times New Roman"/>
          <w:b/>
          <w:bCs/>
          <w:sz w:val="28"/>
          <w:szCs w:val="28"/>
        </w:rPr>
        <w:t xml:space="preserve">rmine </w:t>
      </w:r>
      <w:r w:rsidRPr="0017557C">
        <w:rPr>
          <w:rFonts w:ascii="Times New Roman" w:eastAsia="Times New Roman" w:hAnsi="Times New Roman" w:cs="Times New Roman"/>
          <w:b/>
          <w:bCs/>
          <w:spacing w:val="-1"/>
          <w:sz w:val="28"/>
          <w:szCs w:val="28"/>
        </w:rPr>
        <w:t>M</w:t>
      </w:r>
      <w:r w:rsidRPr="0017557C">
        <w:rPr>
          <w:rFonts w:ascii="Times New Roman" w:eastAsia="Times New Roman" w:hAnsi="Times New Roman" w:cs="Times New Roman"/>
          <w:b/>
          <w:bCs/>
          <w:spacing w:val="1"/>
          <w:sz w:val="28"/>
          <w:szCs w:val="28"/>
        </w:rPr>
        <w:t>a</w:t>
      </w:r>
      <w:r w:rsidRPr="0017557C">
        <w:rPr>
          <w:rFonts w:ascii="Times New Roman" w:eastAsia="Times New Roman" w:hAnsi="Times New Roman" w:cs="Times New Roman"/>
          <w:b/>
          <w:bCs/>
          <w:sz w:val="28"/>
          <w:szCs w:val="28"/>
        </w:rPr>
        <w:t>r</w:t>
      </w:r>
      <w:r w:rsidRPr="0017557C">
        <w:rPr>
          <w:rFonts w:ascii="Times New Roman" w:eastAsia="Times New Roman" w:hAnsi="Times New Roman" w:cs="Times New Roman"/>
          <w:b/>
          <w:bCs/>
          <w:spacing w:val="-2"/>
          <w:sz w:val="28"/>
          <w:szCs w:val="28"/>
        </w:rPr>
        <w:t>k</w:t>
      </w:r>
      <w:r w:rsidR="005E1EC9" w:rsidRPr="0017557C">
        <w:rPr>
          <w:rFonts w:ascii="Times New Roman" w:eastAsia="Times New Roman" w:hAnsi="Times New Roman" w:cs="Times New Roman"/>
          <w:b/>
          <w:bCs/>
          <w:sz w:val="28"/>
          <w:szCs w:val="28"/>
        </w:rPr>
        <w:t xml:space="preserve">ets </w:t>
      </w:r>
      <w:r w:rsidRPr="0017557C">
        <w:rPr>
          <w:rFonts w:ascii="Times New Roman" w:eastAsia="Times New Roman" w:hAnsi="Times New Roman" w:cs="Times New Roman"/>
          <w:sz w:val="28"/>
          <w:szCs w:val="28"/>
        </w:rPr>
        <w:t>(Who</w:t>
      </w:r>
      <w:r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z w:val="28"/>
          <w:szCs w:val="28"/>
        </w:rPr>
        <w:t>will</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z w:val="28"/>
          <w:szCs w:val="28"/>
        </w:rPr>
        <w:t>buy</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pacing w:val="-1"/>
          <w:sz w:val="28"/>
          <w:szCs w:val="28"/>
        </w:rPr>
        <w:t>t</w:t>
      </w:r>
      <w:r w:rsidRPr="0017557C">
        <w:rPr>
          <w:rFonts w:ascii="Times New Roman" w:eastAsia="Times New Roman" w:hAnsi="Times New Roman" w:cs="Times New Roman"/>
          <w:spacing w:val="1"/>
          <w:sz w:val="28"/>
          <w:szCs w:val="28"/>
        </w:rPr>
        <w:t>h</w:t>
      </w:r>
      <w:r w:rsidRPr="0017557C">
        <w:rPr>
          <w:rFonts w:ascii="Times New Roman" w:eastAsia="Times New Roman" w:hAnsi="Times New Roman" w:cs="Times New Roman"/>
          <w:sz w:val="28"/>
          <w:szCs w:val="28"/>
        </w:rPr>
        <w:t>e</w:t>
      </w:r>
      <w:r w:rsidRPr="0017557C">
        <w:rPr>
          <w:rFonts w:ascii="Times New Roman" w:eastAsia="Times New Roman" w:hAnsi="Times New Roman" w:cs="Times New Roman"/>
          <w:spacing w:val="-3"/>
          <w:sz w:val="28"/>
          <w:szCs w:val="28"/>
        </w:rPr>
        <w:t xml:space="preserve"> </w:t>
      </w:r>
      <w:r w:rsidRPr="0017557C">
        <w:rPr>
          <w:rFonts w:ascii="Times New Roman" w:eastAsia="Times New Roman" w:hAnsi="Times New Roman" w:cs="Times New Roman"/>
          <w:sz w:val="28"/>
          <w:szCs w:val="28"/>
        </w:rPr>
        <w:t>product?</w:t>
      </w:r>
      <w:r w:rsidRPr="0017557C">
        <w:rPr>
          <w:rFonts w:ascii="Times New Roman" w:eastAsia="Times New Roman" w:hAnsi="Times New Roman" w:cs="Times New Roman"/>
          <w:spacing w:val="-7"/>
          <w:sz w:val="28"/>
          <w:szCs w:val="28"/>
        </w:rPr>
        <w:t xml:space="preserve"> </w:t>
      </w:r>
      <w:r w:rsidRPr="0017557C">
        <w:rPr>
          <w:rFonts w:ascii="Times New Roman" w:eastAsia="Times New Roman" w:hAnsi="Times New Roman" w:cs="Times New Roman"/>
          <w:sz w:val="28"/>
          <w:szCs w:val="28"/>
        </w:rPr>
        <w:t>Are there</w:t>
      </w:r>
      <w:r w:rsidRPr="0017557C">
        <w:rPr>
          <w:rFonts w:ascii="Times New Roman" w:eastAsia="Times New Roman" w:hAnsi="Times New Roman" w:cs="Times New Roman"/>
          <w:spacing w:val="-4"/>
          <w:sz w:val="28"/>
          <w:szCs w:val="28"/>
        </w:rPr>
        <w:t xml:space="preserve"> </w:t>
      </w:r>
      <w:r w:rsidRPr="0017557C">
        <w:rPr>
          <w:rFonts w:ascii="Times New Roman" w:eastAsia="Times New Roman" w:hAnsi="Times New Roman" w:cs="Times New Roman"/>
          <w:sz w:val="28"/>
          <w:szCs w:val="28"/>
        </w:rPr>
        <w:t>enough</w:t>
      </w:r>
      <w:r w:rsidRPr="0017557C">
        <w:rPr>
          <w:rFonts w:ascii="Times New Roman" w:eastAsia="Times New Roman" w:hAnsi="Times New Roman" w:cs="Times New Roman"/>
          <w:spacing w:val="-7"/>
          <w:sz w:val="28"/>
          <w:szCs w:val="28"/>
        </w:rPr>
        <w:t xml:space="preserve"> </w:t>
      </w:r>
      <w:r w:rsidRPr="0017557C">
        <w:rPr>
          <w:rFonts w:ascii="Times New Roman" w:eastAsia="Times New Roman" w:hAnsi="Times New Roman" w:cs="Times New Roman"/>
          <w:sz w:val="28"/>
          <w:szCs w:val="28"/>
        </w:rPr>
        <w:t>cust</w:t>
      </w:r>
      <w:r w:rsidRPr="0017557C">
        <w:rPr>
          <w:rFonts w:ascii="Times New Roman" w:eastAsia="Times New Roman" w:hAnsi="Times New Roman" w:cs="Times New Roman"/>
          <w:spacing w:val="2"/>
          <w:sz w:val="28"/>
          <w:szCs w:val="28"/>
        </w:rPr>
        <w:t>o</w:t>
      </w:r>
      <w:r w:rsidRPr="0017557C">
        <w:rPr>
          <w:rFonts w:ascii="Times New Roman" w:eastAsia="Times New Roman" w:hAnsi="Times New Roman" w:cs="Times New Roman"/>
          <w:spacing w:val="-2"/>
          <w:sz w:val="28"/>
          <w:szCs w:val="28"/>
        </w:rPr>
        <w:t>m</w:t>
      </w:r>
      <w:r w:rsidRPr="0017557C">
        <w:rPr>
          <w:rFonts w:ascii="Times New Roman" w:eastAsia="Times New Roman" w:hAnsi="Times New Roman" w:cs="Times New Roman"/>
          <w:sz w:val="28"/>
          <w:szCs w:val="28"/>
        </w:rPr>
        <w:t>ers?)</w:t>
      </w:r>
    </w:p>
    <w:p w14:paraId="650733D9" w14:textId="77777777" w:rsidR="009D4F17" w:rsidRPr="0017557C" w:rsidRDefault="009D4F17">
      <w:pPr>
        <w:spacing w:before="1" w:after="0" w:line="120" w:lineRule="exact"/>
        <w:rPr>
          <w:rFonts w:ascii="Times New Roman" w:hAnsi="Times New Roman" w:cs="Times New Roman"/>
          <w:sz w:val="28"/>
          <w:szCs w:val="28"/>
        </w:rPr>
      </w:pPr>
    </w:p>
    <w:p w14:paraId="605CF062" w14:textId="77777777" w:rsidR="009D4F17" w:rsidRPr="0017557C" w:rsidRDefault="009D4F17">
      <w:pPr>
        <w:spacing w:after="0" w:line="200" w:lineRule="exact"/>
        <w:rPr>
          <w:rFonts w:ascii="Times New Roman" w:hAnsi="Times New Roman" w:cs="Times New Roman"/>
          <w:sz w:val="28"/>
          <w:szCs w:val="28"/>
        </w:rPr>
      </w:pPr>
    </w:p>
    <w:p w14:paraId="687ED6A9" w14:textId="36B3D769" w:rsidR="009D4F17" w:rsidRPr="0017557C" w:rsidRDefault="005054F2" w:rsidP="0017557C">
      <w:pPr>
        <w:spacing w:after="0" w:line="240" w:lineRule="auto"/>
        <w:ind w:left="108" w:right="423"/>
        <w:rPr>
          <w:rFonts w:ascii="Times New Roman" w:eastAsia="Times New Roman" w:hAnsi="Times New Roman" w:cs="Times New Roman"/>
          <w:sz w:val="28"/>
          <w:szCs w:val="28"/>
        </w:rPr>
      </w:pPr>
      <w:r w:rsidRPr="0017557C">
        <w:rPr>
          <w:rFonts w:ascii="Times New Roman" w:hAnsi="Times New Roman" w:cs="Times New Roman"/>
          <w:noProof/>
          <w:sz w:val="28"/>
          <w:szCs w:val="28"/>
        </w:rPr>
        <mc:AlternateContent>
          <mc:Choice Requires="wpg">
            <w:drawing>
              <wp:anchor distT="0" distB="0" distL="114300" distR="114300" simplePos="0" relativeHeight="251632640"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639072" y="-536998"/>
                          <a:ext cx="10440" cy="2"/>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sidRPr="0017557C">
        <w:rPr>
          <w:rFonts w:ascii="Times New Roman" w:eastAsia="Times New Roman" w:hAnsi="Times New Roman" w:cs="Times New Roman"/>
          <w:sz w:val="28"/>
          <w:szCs w:val="28"/>
        </w:rPr>
        <w:t>Wh</w:t>
      </w:r>
      <w:r w:rsidR="690D4FC7" w:rsidRPr="0017557C">
        <w:rPr>
          <w:rFonts w:ascii="Times New Roman" w:eastAsia="Times New Roman" w:hAnsi="Times New Roman" w:cs="Times New Roman"/>
          <w:sz w:val="28"/>
          <w:szCs w:val="28"/>
        </w:rPr>
        <w:t>o</w:t>
      </w:r>
      <w:r w:rsidR="00C20A69" w:rsidRPr="0017557C">
        <w:rPr>
          <w:rFonts w:ascii="Times New Roman" w:eastAsia="Times New Roman" w:hAnsi="Times New Roman" w:cs="Times New Roman"/>
          <w:spacing w:val="-6"/>
          <w:sz w:val="28"/>
          <w:szCs w:val="28"/>
        </w:rPr>
        <w:t xml:space="preserve"> </w:t>
      </w:r>
      <w:r w:rsidR="00C20A69" w:rsidRPr="0017557C">
        <w:rPr>
          <w:rFonts w:ascii="Times New Roman" w:eastAsia="Times New Roman" w:hAnsi="Times New Roman" w:cs="Times New Roman"/>
          <w:sz w:val="28"/>
          <w:szCs w:val="28"/>
        </w:rPr>
        <w:t>are</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3"/>
          <w:sz w:val="28"/>
          <w:szCs w:val="28"/>
        </w:rPr>
        <w:t xml:space="preserve"> </w:t>
      </w:r>
      <w:r w:rsidR="00890909" w:rsidRPr="0017557C">
        <w:rPr>
          <w:rFonts w:ascii="Times New Roman" w:eastAsia="Times New Roman" w:hAnsi="Times New Roman" w:cs="Times New Roman"/>
          <w:spacing w:val="-3"/>
          <w:sz w:val="28"/>
          <w:szCs w:val="28"/>
        </w:rPr>
        <w:t>Target</w:t>
      </w:r>
      <w:r w:rsidR="00C20A69" w:rsidRPr="0017557C">
        <w:rPr>
          <w:rFonts w:ascii="Times New Roman" w:eastAsia="Times New Roman" w:hAnsi="Times New Roman" w:cs="Times New Roman"/>
          <w:spacing w:val="-6"/>
          <w:sz w:val="28"/>
          <w:szCs w:val="28"/>
        </w:rPr>
        <w:t xml:space="preserve"> </w:t>
      </w:r>
      <w:r w:rsidR="00C20A69" w:rsidRPr="0017557C">
        <w:rPr>
          <w:rFonts w:ascii="Times New Roman" w:eastAsia="Times New Roman" w:hAnsi="Times New Roman" w:cs="Times New Roman"/>
          <w:sz w:val="28"/>
          <w:szCs w:val="28"/>
        </w:rPr>
        <w:t>Markets</w:t>
      </w:r>
      <w:r w:rsidR="00C20A69" w:rsidRPr="0017557C">
        <w:rPr>
          <w:rFonts w:ascii="Times New Roman" w:eastAsia="Times New Roman" w:hAnsi="Times New Roman" w:cs="Times New Roman"/>
          <w:spacing w:val="-9"/>
          <w:sz w:val="28"/>
          <w:szCs w:val="28"/>
        </w:rPr>
        <w:t xml:space="preserve"> </w:t>
      </w:r>
      <w:r w:rsidR="00C20A69" w:rsidRPr="0017557C">
        <w:rPr>
          <w:rFonts w:ascii="Times New Roman" w:eastAsia="Times New Roman" w:hAnsi="Times New Roman" w:cs="Times New Roman"/>
          <w:sz w:val="28"/>
          <w:szCs w:val="28"/>
        </w:rPr>
        <w:t>for</w:t>
      </w:r>
      <w:r w:rsidR="00C20A69" w:rsidRPr="0017557C">
        <w:rPr>
          <w:rFonts w:ascii="Times New Roman" w:eastAsia="Times New Roman" w:hAnsi="Times New Roman" w:cs="Times New Roman"/>
          <w:spacing w:val="-3"/>
          <w:sz w:val="28"/>
          <w:szCs w:val="28"/>
        </w:rPr>
        <w:t xml:space="preserve"> </w:t>
      </w:r>
      <w:r w:rsidR="005E1EC9"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5"/>
          <w:sz w:val="28"/>
          <w:szCs w:val="28"/>
        </w:rPr>
        <w:t xml:space="preserve"> </w:t>
      </w:r>
      <w:r w:rsidR="00C20A69" w:rsidRPr="0017557C">
        <w:rPr>
          <w:rFonts w:ascii="Times New Roman" w:eastAsia="Times New Roman" w:hAnsi="Times New Roman" w:cs="Times New Roman"/>
          <w:sz w:val="28"/>
          <w:szCs w:val="28"/>
        </w:rPr>
        <w:t>Products</w:t>
      </w:r>
      <w:r w:rsidR="00C20A69" w:rsidRPr="0017557C">
        <w:rPr>
          <w:rFonts w:ascii="Times New Roman" w:eastAsia="Times New Roman" w:hAnsi="Times New Roman" w:cs="Times New Roman"/>
          <w:spacing w:val="-10"/>
          <w:sz w:val="28"/>
          <w:szCs w:val="28"/>
        </w:rPr>
        <w:t xml:space="preserve"> </w:t>
      </w:r>
      <w:r w:rsidR="00C20A69" w:rsidRPr="0017557C">
        <w:rPr>
          <w:rFonts w:ascii="Times New Roman" w:eastAsia="Times New Roman" w:hAnsi="Times New Roman" w:cs="Times New Roman"/>
          <w:sz w:val="28"/>
          <w:szCs w:val="28"/>
        </w:rPr>
        <w:t>or</w:t>
      </w:r>
      <w:r w:rsidR="00C20A69" w:rsidRPr="0017557C">
        <w:rPr>
          <w:rFonts w:ascii="Times New Roman" w:eastAsia="Times New Roman" w:hAnsi="Times New Roman" w:cs="Times New Roman"/>
          <w:spacing w:val="-2"/>
          <w:sz w:val="28"/>
          <w:szCs w:val="28"/>
        </w:rPr>
        <w:t xml:space="preserve"> </w:t>
      </w:r>
      <w:r w:rsidR="00C20A69" w:rsidRPr="0017557C">
        <w:rPr>
          <w:rFonts w:ascii="Times New Roman" w:eastAsia="Times New Roman" w:hAnsi="Times New Roman" w:cs="Times New Roman"/>
          <w:sz w:val="28"/>
          <w:szCs w:val="28"/>
        </w:rPr>
        <w:t>Services:</w:t>
      </w:r>
      <w:r w:rsidR="00C20A69" w:rsidRPr="0017557C">
        <w:rPr>
          <w:rFonts w:ascii="Times New Roman" w:eastAsia="Times New Roman" w:hAnsi="Times New Roman" w:cs="Times New Roman"/>
          <w:spacing w:val="-10"/>
          <w:sz w:val="28"/>
          <w:szCs w:val="28"/>
        </w:rPr>
        <w:t xml:space="preserve"> </w:t>
      </w:r>
      <w:r w:rsidR="00C20A69" w:rsidRPr="0017557C">
        <w:rPr>
          <w:rFonts w:ascii="Times New Roman" w:eastAsia="Times New Roman" w:hAnsi="Times New Roman" w:cs="Times New Roman"/>
          <w:sz w:val="28"/>
          <w:szCs w:val="28"/>
        </w:rPr>
        <w:t>(</w:t>
      </w:r>
      <w:r w:rsidR="00C20A69" w:rsidRPr="0017557C">
        <w:rPr>
          <w:rFonts w:ascii="Times New Roman" w:eastAsia="Times New Roman" w:hAnsi="Times New Roman" w:cs="Times New Roman"/>
          <w:spacing w:val="2"/>
          <w:sz w:val="28"/>
          <w:szCs w:val="28"/>
        </w:rPr>
        <w:t>W</w:t>
      </w:r>
      <w:r w:rsidR="00C20A69" w:rsidRPr="0017557C">
        <w:rPr>
          <w:rFonts w:ascii="Times New Roman" w:eastAsia="Times New Roman" w:hAnsi="Times New Roman" w:cs="Times New Roman"/>
          <w:sz w:val="28"/>
          <w:szCs w:val="28"/>
        </w:rPr>
        <w:t>ho</w:t>
      </w:r>
      <w:r w:rsidR="00C20A69" w:rsidRPr="0017557C">
        <w:rPr>
          <w:rFonts w:ascii="Times New Roman" w:eastAsia="Times New Roman" w:hAnsi="Times New Roman" w:cs="Times New Roman"/>
          <w:spacing w:val="-5"/>
          <w:sz w:val="28"/>
          <w:szCs w:val="28"/>
        </w:rPr>
        <w:t xml:space="preserve"> </w:t>
      </w:r>
      <w:r w:rsidR="00C20A69" w:rsidRPr="0017557C">
        <w:rPr>
          <w:rFonts w:ascii="Times New Roman" w:eastAsia="Times New Roman" w:hAnsi="Times New Roman" w:cs="Times New Roman"/>
          <w:sz w:val="28"/>
          <w:szCs w:val="28"/>
        </w:rPr>
        <w:t>will</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buy</w:t>
      </w:r>
      <w:r w:rsidR="00C20A69" w:rsidRPr="0017557C">
        <w:rPr>
          <w:rFonts w:ascii="Times New Roman" w:eastAsia="Times New Roman" w:hAnsi="Times New Roman" w:cs="Times New Roman"/>
          <w:spacing w:val="-4"/>
          <w:sz w:val="28"/>
          <w:szCs w:val="28"/>
        </w:rPr>
        <w:t xml:space="preserve"> </w:t>
      </w:r>
      <w:r w:rsidR="005E1EC9"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4"/>
          <w:sz w:val="28"/>
          <w:szCs w:val="28"/>
        </w:rPr>
        <w:t xml:space="preserve"> </w:t>
      </w:r>
      <w:r w:rsidR="00C20A69" w:rsidRPr="0017557C">
        <w:rPr>
          <w:rFonts w:ascii="Times New Roman" w:eastAsia="Times New Roman" w:hAnsi="Times New Roman" w:cs="Times New Roman"/>
          <w:sz w:val="28"/>
          <w:szCs w:val="28"/>
        </w:rPr>
        <w:t>product</w:t>
      </w:r>
      <w:r w:rsidR="00C20A69" w:rsidRPr="0017557C">
        <w:rPr>
          <w:rFonts w:ascii="Times New Roman" w:eastAsia="Times New Roman" w:hAnsi="Times New Roman" w:cs="Times New Roman"/>
          <w:spacing w:val="-7"/>
          <w:sz w:val="28"/>
          <w:szCs w:val="28"/>
        </w:rPr>
        <w:t xml:space="preserve"> </w:t>
      </w:r>
      <w:r w:rsidR="00C20A69" w:rsidRPr="0017557C">
        <w:rPr>
          <w:rFonts w:ascii="Times New Roman" w:eastAsia="Times New Roman" w:hAnsi="Times New Roman" w:cs="Times New Roman"/>
          <w:sz w:val="28"/>
          <w:szCs w:val="28"/>
        </w:rPr>
        <w:t>or</w:t>
      </w:r>
      <w:r w:rsidR="00C20A69" w:rsidRPr="0017557C">
        <w:rPr>
          <w:rFonts w:ascii="Times New Roman" w:eastAsia="Times New Roman" w:hAnsi="Times New Roman" w:cs="Times New Roman"/>
          <w:spacing w:val="-2"/>
          <w:sz w:val="28"/>
          <w:szCs w:val="28"/>
        </w:rPr>
        <w:t xml:space="preserve"> </w:t>
      </w:r>
      <w:r w:rsidR="00C20A69" w:rsidRPr="0017557C">
        <w:rPr>
          <w:rFonts w:ascii="Times New Roman" w:eastAsia="Times New Roman" w:hAnsi="Times New Roman" w:cs="Times New Roman"/>
          <w:sz w:val="28"/>
          <w:szCs w:val="28"/>
        </w:rPr>
        <w:t>service? How</w:t>
      </w:r>
      <w:r w:rsidR="00C20A69" w:rsidRPr="0017557C">
        <w:rPr>
          <w:rFonts w:ascii="Times New Roman" w:eastAsia="Times New Roman" w:hAnsi="Times New Roman" w:cs="Times New Roman"/>
          <w:spacing w:val="-4"/>
          <w:sz w:val="28"/>
          <w:szCs w:val="28"/>
        </w:rPr>
        <w:t xml:space="preserve"> </w:t>
      </w:r>
      <w:r w:rsidR="00C20A69" w:rsidRPr="0017557C">
        <w:rPr>
          <w:rFonts w:ascii="Times New Roman" w:eastAsia="Times New Roman" w:hAnsi="Times New Roman" w:cs="Times New Roman"/>
          <w:sz w:val="28"/>
          <w:szCs w:val="28"/>
        </w:rPr>
        <w:t>often?</w:t>
      </w:r>
      <w:r w:rsidR="00C20A69" w:rsidRPr="0017557C">
        <w:rPr>
          <w:rFonts w:ascii="Times New Roman" w:eastAsia="Times New Roman" w:hAnsi="Times New Roman" w:cs="Times New Roman"/>
          <w:spacing w:val="-6"/>
          <w:sz w:val="28"/>
          <w:szCs w:val="28"/>
        </w:rPr>
        <w:t xml:space="preserve"> </w:t>
      </w:r>
      <w:r w:rsidR="00C20A69" w:rsidRPr="0017557C">
        <w:rPr>
          <w:rFonts w:ascii="Times New Roman" w:eastAsia="Times New Roman" w:hAnsi="Times New Roman" w:cs="Times New Roman"/>
          <w:sz w:val="28"/>
          <w:szCs w:val="28"/>
        </w:rPr>
        <w:t>Why</w:t>
      </w:r>
      <w:r w:rsidR="00C20A69" w:rsidRPr="0017557C">
        <w:rPr>
          <w:rFonts w:ascii="Times New Roman" w:eastAsia="Times New Roman" w:hAnsi="Times New Roman" w:cs="Times New Roman"/>
          <w:spacing w:val="-2"/>
          <w:sz w:val="28"/>
          <w:szCs w:val="28"/>
        </w:rPr>
        <w:t xml:space="preserve"> </w:t>
      </w:r>
      <w:r w:rsidR="00C20A69" w:rsidRPr="0017557C">
        <w:rPr>
          <w:rFonts w:ascii="Times New Roman" w:eastAsia="Times New Roman" w:hAnsi="Times New Roman" w:cs="Times New Roman"/>
          <w:sz w:val="28"/>
          <w:szCs w:val="28"/>
        </w:rPr>
        <w:t>will</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th</w:t>
      </w:r>
      <w:r w:rsidR="00C20A69" w:rsidRPr="0017557C">
        <w:rPr>
          <w:rFonts w:ascii="Times New Roman" w:eastAsia="Times New Roman" w:hAnsi="Times New Roman" w:cs="Times New Roman"/>
          <w:spacing w:val="-1"/>
          <w:sz w:val="28"/>
          <w:szCs w:val="28"/>
        </w:rPr>
        <w:t>e</w:t>
      </w:r>
      <w:r w:rsidR="00C20A69" w:rsidRPr="0017557C">
        <w:rPr>
          <w:rFonts w:ascii="Times New Roman" w:eastAsia="Times New Roman" w:hAnsi="Times New Roman" w:cs="Times New Roman"/>
          <w:sz w:val="28"/>
          <w:szCs w:val="28"/>
        </w:rPr>
        <w:t>y</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buy</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it?</w:t>
      </w:r>
      <w:r w:rsidR="00D1642A" w:rsidRPr="0017557C">
        <w:rPr>
          <w:rFonts w:ascii="Times New Roman" w:eastAsia="Times New Roman" w:hAnsi="Times New Roman" w:cs="Times New Roman"/>
          <w:sz w:val="28"/>
          <w:szCs w:val="28"/>
        </w:rPr>
        <w:t xml:space="preserve"> Is the market big enough to sustain this product?</w:t>
      </w:r>
      <w:r w:rsidR="005E1EC9" w:rsidRPr="0017557C">
        <w:rPr>
          <w:rFonts w:ascii="Times New Roman" w:eastAsia="Times New Roman" w:hAnsi="Times New Roman" w:cs="Times New Roman"/>
          <w:spacing w:val="-2"/>
          <w:sz w:val="28"/>
          <w:szCs w:val="28"/>
        </w:rPr>
        <w:t>)</w:t>
      </w:r>
    </w:p>
    <w:p w14:paraId="64FE0349" w14:textId="72DCBB81" w:rsidR="009D4F17" w:rsidRPr="0017557C" w:rsidRDefault="00890909" w:rsidP="0017557C">
      <w:pPr>
        <w:spacing w:after="0" w:line="240" w:lineRule="auto"/>
        <w:ind w:left="108"/>
        <w:rPr>
          <w:rFonts w:ascii="Times New Roman" w:hAnsi="Times New Roman" w:cs="Times New Roman"/>
          <w:color w:val="FF0000"/>
          <w:sz w:val="28"/>
          <w:szCs w:val="28"/>
        </w:rPr>
      </w:pPr>
      <w:r w:rsidRPr="0017557C">
        <w:rPr>
          <w:rFonts w:ascii="Times New Roman" w:hAnsi="Times New Roman" w:cs="Times New Roman"/>
          <w:color w:val="FF0000"/>
          <w:sz w:val="28"/>
          <w:szCs w:val="28"/>
        </w:rPr>
        <w:t>Hundreds of people use recruitment sites daily, bringing in a feature that allows employers to search for successful candidates can be very beneficial as they won’t have to read through hundreds of CV’s that will be of no use to them.</w:t>
      </w:r>
    </w:p>
    <w:p w14:paraId="64458061" w14:textId="77777777" w:rsidR="009D4F17" w:rsidRPr="0017557C" w:rsidRDefault="009D4F17">
      <w:pPr>
        <w:spacing w:after="0" w:line="200" w:lineRule="exact"/>
        <w:rPr>
          <w:rFonts w:ascii="Times New Roman" w:hAnsi="Times New Roman" w:cs="Times New Roman"/>
          <w:sz w:val="28"/>
          <w:szCs w:val="28"/>
        </w:rPr>
      </w:pPr>
    </w:p>
    <w:p w14:paraId="595B0013" w14:textId="2A0188A4" w:rsidR="009D4F17" w:rsidRPr="0017557C" w:rsidRDefault="005E1EC9" w:rsidP="005E1EC9">
      <w:pPr>
        <w:spacing w:before="23" w:after="0" w:line="240" w:lineRule="auto"/>
        <w:ind w:left="108" w:right="-20"/>
        <w:rPr>
          <w:rFonts w:ascii="Times New Roman" w:eastAsia="Times New Roman" w:hAnsi="Times New Roman" w:cs="Times New Roman"/>
          <w:position w:val="-1"/>
          <w:sz w:val="28"/>
          <w:szCs w:val="28"/>
        </w:rPr>
      </w:pPr>
      <w:r w:rsidRPr="0017557C">
        <w:rPr>
          <w:rFonts w:ascii="Times New Roman" w:eastAsia="Times New Roman" w:hAnsi="Times New Roman" w:cs="Times New Roman"/>
          <w:sz w:val="28"/>
          <w:szCs w:val="28"/>
        </w:rPr>
        <w:t>What c</w:t>
      </w:r>
      <w:r w:rsidR="00C20A69" w:rsidRPr="0017557C">
        <w:rPr>
          <w:rFonts w:ascii="Times New Roman" w:eastAsia="Times New Roman" w:hAnsi="Times New Roman" w:cs="Times New Roman"/>
          <w:sz w:val="28"/>
          <w:szCs w:val="28"/>
        </w:rPr>
        <w:t>o</w:t>
      </w:r>
      <w:r w:rsidR="00C20A69" w:rsidRPr="0017557C">
        <w:rPr>
          <w:rFonts w:ascii="Times New Roman" w:eastAsia="Times New Roman" w:hAnsi="Times New Roman" w:cs="Times New Roman"/>
          <w:spacing w:val="-1"/>
          <w:sz w:val="28"/>
          <w:szCs w:val="28"/>
        </w:rPr>
        <w:t>m</w:t>
      </w:r>
      <w:r w:rsidR="00C20A69" w:rsidRPr="0017557C">
        <w:rPr>
          <w:rFonts w:ascii="Times New Roman" w:eastAsia="Times New Roman" w:hAnsi="Times New Roman" w:cs="Times New Roman"/>
          <w:spacing w:val="1"/>
          <w:sz w:val="28"/>
          <w:szCs w:val="28"/>
        </w:rPr>
        <w:t>p</w:t>
      </w:r>
      <w:r w:rsidR="00C20A69" w:rsidRPr="0017557C">
        <w:rPr>
          <w:rFonts w:ascii="Times New Roman" w:eastAsia="Times New Roman" w:hAnsi="Times New Roman" w:cs="Times New Roman"/>
          <w:sz w:val="28"/>
          <w:szCs w:val="28"/>
        </w:rPr>
        <w:t>etitors</w:t>
      </w:r>
      <w:r w:rsidR="00C20A69" w:rsidRPr="0017557C">
        <w:rPr>
          <w:rFonts w:ascii="Times New Roman" w:eastAsia="Times New Roman" w:hAnsi="Times New Roman" w:cs="Times New Roman"/>
          <w:spacing w:val="-13"/>
          <w:sz w:val="28"/>
          <w:szCs w:val="28"/>
        </w:rPr>
        <w:t xml:space="preserve"> </w:t>
      </w:r>
      <w:r w:rsidR="00C20A69" w:rsidRPr="0017557C">
        <w:rPr>
          <w:rFonts w:ascii="Times New Roman" w:eastAsia="Times New Roman" w:hAnsi="Times New Roman" w:cs="Times New Roman"/>
          <w:sz w:val="28"/>
          <w:szCs w:val="28"/>
        </w:rPr>
        <w:t>a</w:t>
      </w:r>
      <w:r w:rsidR="00C20A69" w:rsidRPr="0017557C">
        <w:rPr>
          <w:rFonts w:ascii="Times New Roman" w:eastAsia="Times New Roman" w:hAnsi="Times New Roman" w:cs="Times New Roman"/>
          <w:spacing w:val="-1"/>
          <w:sz w:val="28"/>
          <w:szCs w:val="28"/>
        </w:rPr>
        <w:t>r</w:t>
      </w:r>
      <w:r w:rsidR="00C20A69" w:rsidRPr="0017557C">
        <w:rPr>
          <w:rFonts w:ascii="Times New Roman" w:eastAsia="Times New Roman" w:hAnsi="Times New Roman" w:cs="Times New Roman"/>
          <w:sz w:val="28"/>
          <w:szCs w:val="28"/>
        </w:rPr>
        <w:t>e</w:t>
      </w:r>
      <w:r w:rsidR="00C20A69" w:rsidRPr="0017557C">
        <w:rPr>
          <w:rFonts w:ascii="Times New Roman" w:eastAsia="Times New Roman" w:hAnsi="Times New Roman" w:cs="Times New Roman"/>
          <w:spacing w:val="-3"/>
          <w:sz w:val="28"/>
          <w:szCs w:val="28"/>
        </w:rPr>
        <w:t xml:space="preserve"> </w:t>
      </w:r>
      <w:r w:rsidR="00C20A69" w:rsidRPr="0017557C">
        <w:rPr>
          <w:rFonts w:ascii="Times New Roman" w:eastAsia="Times New Roman" w:hAnsi="Times New Roman" w:cs="Times New Roman"/>
          <w:sz w:val="28"/>
          <w:szCs w:val="28"/>
        </w:rPr>
        <w:t>in</w:t>
      </w:r>
      <w:r w:rsidR="00C20A69" w:rsidRPr="0017557C">
        <w:rPr>
          <w:rFonts w:ascii="Times New Roman" w:eastAsia="Times New Roman" w:hAnsi="Times New Roman" w:cs="Times New Roman"/>
          <w:spacing w:val="-2"/>
          <w:sz w:val="28"/>
          <w:szCs w:val="28"/>
        </w:rPr>
        <w:t xml:space="preserve"> </w:t>
      </w:r>
      <w:r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pacing w:val="-5"/>
          <w:sz w:val="28"/>
          <w:szCs w:val="28"/>
        </w:rPr>
        <w:t>same space?</w:t>
      </w:r>
      <w:r w:rsidR="00C20A69" w:rsidRPr="0017557C">
        <w:rPr>
          <w:rFonts w:ascii="Times New Roman" w:eastAsia="Times New Roman" w:hAnsi="Times New Roman" w:cs="Times New Roman"/>
          <w:spacing w:val="-5"/>
          <w:sz w:val="28"/>
          <w:szCs w:val="28"/>
        </w:rPr>
        <w:t xml:space="preserve"> </w:t>
      </w:r>
      <w:r w:rsidR="00C20A69" w:rsidRPr="0017557C">
        <w:rPr>
          <w:rFonts w:ascii="Times New Roman" w:eastAsia="Times New Roman" w:hAnsi="Times New Roman" w:cs="Times New Roman"/>
          <w:spacing w:val="2"/>
          <w:sz w:val="28"/>
          <w:szCs w:val="28"/>
        </w:rPr>
        <w:t>(</w:t>
      </w:r>
      <w:r w:rsidRPr="0017557C">
        <w:rPr>
          <w:rFonts w:ascii="Times New Roman" w:eastAsia="Times New Roman" w:hAnsi="Times New Roman" w:cs="Times New Roman"/>
          <w:sz w:val="28"/>
          <w:szCs w:val="28"/>
        </w:rPr>
        <w:t>Who</w:t>
      </w:r>
      <w:r w:rsidR="00C20A69" w:rsidRPr="0017557C">
        <w:rPr>
          <w:rFonts w:ascii="Times New Roman" w:eastAsia="Times New Roman" w:hAnsi="Times New Roman" w:cs="Times New Roman"/>
          <w:spacing w:val="-6"/>
          <w:sz w:val="28"/>
          <w:szCs w:val="28"/>
        </w:rPr>
        <w:t xml:space="preserve"> </w:t>
      </w:r>
      <w:r w:rsidR="00C20A69" w:rsidRPr="0017557C">
        <w:rPr>
          <w:rFonts w:ascii="Times New Roman" w:eastAsia="Times New Roman" w:hAnsi="Times New Roman" w:cs="Times New Roman"/>
          <w:sz w:val="28"/>
          <w:szCs w:val="28"/>
        </w:rPr>
        <w:t>are</w:t>
      </w:r>
      <w:r w:rsidR="00C20A69"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4"/>
          <w:sz w:val="28"/>
          <w:szCs w:val="28"/>
        </w:rPr>
        <w:t xml:space="preserve"> </w:t>
      </w:r>
      <w:r w:rsidR="00C20A69" w:rsidRPr="0017557C">
        <w:rPr>
          <w:rFonts w:ascii="Times New Roman" w:eastAsia="Times New Roman" w:hAnsi="Times New Roman" w:cs="Times New Roman"/>
          <w:spacing w:val="-2"/>
          <w:sz w:val="28"/>
          <w:szCs w:val="28"/>
        </w:rPr>
        <w:t>m</w:t>
      </w:r>
      <w:r w:rsidR="00C20A69" w:rsidRPr="0017557C">
        <w:rPr>
          <w:rFonts w:ascii="Times New Roman" w:eastAsia="Times New Roman" w:hAnsi="Times New Roman" w:cs="Times New Roman"/>
          <w:sz w:val="28"/>
          <w:szCs w:val="28"/>
        </w:rPr>
        <w:t>ain</w:t>
      </w:r>
      <w:r w:rsidR="00C20A69" w:rsidRPr="0017557C">
        <w:rPr>
          <w:rFonts w:ascii="Times New Roman" w:eastAsia="Times New Roman" w:hAnsi="Times New Roman" w:cs="Times New Roman"/>
          <w:spacing w:val="-4"/>
          <w:sz w:val="28"/>
          <w:szCs w:val="28"/>
        </w:rPr>
        <w:t xml:space="preserve"> </w:t>
      </w:r>
      <w:r w:rsidR="00C20A69" w:rsidRPr="0017557C">
        <w:rPr>
          <w:rFonts w:ascii="Times New Roman" w:eastAsia="Times New Roman" w:hAnsi="Times New Roman" w:cs="Times New Roman"/>
          <w:sz w:val="28"/>
          <w:szCs w:val="28"/>
        </w:rPr>
        <w:t>co</w:t>
      </w:r>
      <w:r w:rsidR="00C20A69" w:rsidRPr="0017557C">
        <w:rPr>
          <w:rFonts w:ascii="Times New Roman" w:eastAsia="Times New Roman" w:hAnsi="Times New Roman" w:cs="Times New Roman"/>
          <w:spacing w:val="-2"/>
          <w:sz w:val="28"/>
          <w:szCs w:val="28"/>
        </w:rPr>
        <w:t>m</w:t>
      </w:r>
      <w:r w:rsidR="00C20A69" w:rsidRPr="0017557C">
        <w:rPr>
          <w:rFonts w:ascii="Times New Roman" w:eastAsia="Times New Roman" w:hAnsi="Times New Roman" w:cs="Times New Roman"/>
          <w:spacing w:val="2"/>
          <w:sz w:val="28"/>
          <w:szCs w:val="28"/>
        </w:rPr>
        <w:t>p</w:t>
      </w:r>
      <w:r w:rsidRPr="0017557C">
        <w:rPr>
          <w:rFonts w:ascii="Times New Roman" w:eastAsia="Times New Roman" w:hAnsi="Times New Roman" w:cs="Times New Roman"/>
          <w:sz w:val="28"/>
          <w:szCs w:val="28"/>
        </w:rPr>
        <w:t>etitors? What other similar products are in the market</w:t>
      </w:r>
      <w:r w:rsidR="00C20A69" w:rsidRPr="0017557C">
        <w:rPr>
          <w:rFonts w:ascii="Times New Roman" w:eastAsia="Times New Roman" w:hAnsi="Times New Roman" w:cs="Times New Roman"/>
          <w:spacing w:val="1"/>
          <w:position w:val="-1"/>
          <w:sz w:val="28"/>
          <w:szCs w:val="28"/>
        </w:rPr>
        <w:t>?</w:t>
      </w:r>
      <w:r w:rsidR="0407FA22" w:rsidRPr="0017557C">
        <w:rPr>
          <w:rFonts w:ascii="Times New Roman" w:eastAsia="Times New Roman" w:hAnsi="Times New Roman" w:cs="Times New Roman"/>
          <w:spacing w:val="1"/>
          <w:position w:val="-1"/>
          <w:sz w:val="28"/>
          <w:szCs w:val="28"/>
        </w:rPr>
        <w:t xml:space="preserve"> What are the strengths &amp; weaknesses of competitors? What are their features?</w:t>
      </w:r>
      <w:r w:rsidR="00C20A69" w:rsidRPr="0017557C">
        <w:rPr>
          <w:rFonts w:ascii="Times New Roman" w:eastAsia="Times New Roman" w:hAnsi="Times New Roman" w:cs="Times New Roman"/>
          <w:position w:val="-1"/>
          <w:sz w:val="28"/>
          <w:szCs w:val="28"/>
        </w:rPr>
        <w:t>)</w:t>
      </w:r>
    </w:p>
    <w:p w14:paraId="6BCA413F" w14:textId="55D6758A" w:rsidR="006904C1" w:rsidRPr="0017557C" w:rsidRDefault="006904C1" w:rsidP="006904C1">
      <w:pPr>
        <w:spacing w:before="23" w:after="0" w:line="240" w:lineRule="auto"/>
        <w:ind w:left="108" w:right="-20"/>
        <w:rPr>
          <w:rFonts w:ascii="Times New Roman" w:eastAsia="Times New Roman" w:hAnsi="Times New Roman" w:cs="Times New Roman"/>
          <w:color w:val="FF0000"/>
          <w:sz w:val="28"/>
          <w:szCs w:val="28"/>
        </w:rPr>
      </w:pPr>
      <w:r w:rsidRPr="0017557C">
        <w:rPr>
          <w:rFonts w:ascii="Times New Roman" w:eastAsia="Times New Roman" w:hAnsi="Times New Roman" w:cs="Times New Roman"/>
          <w:color w:val="FF0000"/>
          <w:sz w:val="28"/>
          <w:szCs w:val="28"/>
        </w:rPr>
        <w:t>Jobs.ie &amp; Indeed.com – Similar sites, free for users, very popular in Ireland.</w:t>
      </w:r>
    </w:p>
    <w:p w14:paraId="712D4328" w14:textId="77777777" w:rsidR="009D4F17" w:rsidRPr="0017557C" w:rsidRDefault="009D4F17">
      <w:pPr>
        <w:spacing w:before="3" w:after="0" w:line="220" w:lineRule="exact"/>
        <w:rPr>
          <w:rFonts w:ascii="Times New Roman" w:hAnsi="Times New Roman" w:cs="Times New Roman"/>
          <w:sz w:val="28"/>
          <w:szCs w:val="28"/>
        </w:rPr>
      </w:pPr>
    </w:p>
    <w:p w14:paraId="707641A6" w14:textId="6F6224DF" w:rsidR="009D4F17" w:rsidRPr="0017557C" w:rsidRDefault="005E1EC9" w:rsidP="00FF7029">
      <w:pPr>
        <w:spacing w:before="23" w:after="0" w:line="316" w:lineRule="exact"/>
        <w:ind w:left="108" w:right="-20"/>
        <w:rPr>
          <w:rFonts w:ascii="Times New Roman" w:hAnsi="Times New Roman" w:cs="Times New Roman"/>
          <w:sz w:val="28"/>
          <w:szCs w:val="28"/>
        </w:rPr>
      </w:pPr>
      <w:r w:rsidRPr="0017557C">
        <w:rPr>
          <w:rFonts w:ascii="Times New Roman" w:eastAsia="Times New Roman" w:hAnsi="Times New Roman" w:cs="Times New Roman"/>
          <w:sz w:val="28"/>
          <w:szCs w:val="28"/>
        </w:rPr>
        <w:t xml:space="preserve">What </w:t>
      </w:r>
      <w:r w:rsidR="00C04561" w:rsidRPr="0017557C">
        <w:rPr>
          <w:rFonts w:ascii="Times New Roman" w:eastAsia="Times New Roman" w:hAnsi="Times New Roman" w:cs="Times New Roman"/>
          <w:sz w:val="28"/>
          <w:szCs w:val="28"/>
        </w:rPr>
        <w:t>area does</w:t>
      </w:r>
      <w:r w:rsidR="00C20A69"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z w:val="28"/>
          <w:szCs w:val="28"/>
        </w:rPr>
        <w:t>the</w:t>
      </w:r>
      <w:r w:rsidR="00C20A69" w:rsidRPr="0017557C">
        <w:rPr>
          <w:rFonts w:ascii="Times New Roman" w:eastAsia="Times New Roman" w:hAnsi="Times New Roman" w:cs="Times New Roman"/>
          <w:spacing w:val="-4"/>
          <w:sz w:val="28"/>
          <w:szCs w:val="28"/>
        </w:rPr>
        <w:t xml:space="preserve"> </w:t>
      </w:r>
      <w:r w:rsidR="00C04561" w:rsidRPr="0017557C">
        <w:rPr>
          <w:rFonts w:ascii="Times New Roman" w:eastAsia="Times New Roman" w:hAnsi="Times New Roman" w:cs="Times New Roman"/>
          <w:spacing w:val="-4"/>
          <w:sz w:val="28"/>
          <w:szCs w:val="28"/>
        </w:rPr>
        <w:t xml:space="preserve">product or service </w:t>
      </w:r>
      <w:r w:rsidR="00C20A69" w:rsidRPr="0017557C">
        <w:rPr>
          <w:rFonts w:ascii="Times New Roman" w:eastAsia="Times New Roman" w:hAnsi="Times New Roman" w:cs="Times New Roman"/>
          <w:sz w:val="28"/>
          <w:szCs w:val="28"/>
        </w:rPr>
        <w:t>focus</w:t>
      </w:r>
      <w:r w:rsidR="00C20A69" w:rsidRPr="0017557C">
        <w:rPr>
          <w:rFonts w:ascii="Times New Roman" w:eastAsia="Times New Roman" w:hAnsi="Times New Roman" w:cs="Times New Roman"/>
          <w:spacing w:val="-6"/>
          <w:sz w:val="28"/>
          <w:szCs w:val="28"/>
        </w:rPr>
        <w:t xml:space="preserve"> </w:t>
      </w:r>
      <w:r w:rsidR="00C20A69" w:rsidRPr="0017557C">
        <w:rPr>
          <w:rFonts w:ascii="Times New Roman" w:eastAsia="Times New Roman" w:hAnsi="Times New Roman" w:cs="Times New Roman"/>
          <w:sz w:val="28"/>
          <w:szCs w:val="28"/>
        </w:rPr>
        <w:t>on</w:t>
      </w:r>
      <w:r w:rsidR="00FF7029" w:rsidRPr="0017557C">
        <w:rPr>
          <w:rFonts w:ascii="Times New Roman" w:eastAsia="Times New Roman" w:hAnsi="Times New Roman" w:cs="Times New Roman"/>
          <w:sz w:val="28"/>
          <w:szCs w:val="28"/>
        </w:rPr>
        <w:t>?</w:t>
      </w:r>
      <w:r w:rsidRPr="0017557C">
        <w:rPr>
          <w:rFonts w:ascii="Times New Roman" w:eastAsia="Times New Roman" w:hAnsi="Times New Roman" w:cs="Times New Roman"/>
          <w:spacing w:val="-3"/>
          <w:sz w:val="28"/>
          <w:szCs w:val="28"/>
        </w:rPr>
        <w:t xml:space="preserve"> </w:t>
      </w:r>
      <w:r w:rsidR="00FF7029" w:rsidRPr="0017557C">
        <w:rPr>
          <w:rFonts w:ascii="Times New Roman" w:eastAsia="Times New Roman" w:hAnsi="Times New Roman" w:cs="Times New Roman"/>
          <w:spacing w:val="-3"/>
          <w:sz w:val="28"/>
          <w:szCs w:val="28"/>
        </w:rPr>
        <w:t xml:space="preserve"> A</w:t>
      </w:r>
      <w:r w:rsidR="00C20A69" w:rsidRPr="0017557C">
        <w:rPr>
          <w:rFonts w:ascii="Times New Roman" w:eastAsia="Times New Roman" w:hAnsi="Times New Roman" w:cs="Times New Roman"/>
          <w:spacing w:val="-1"/>
          <w:sz w:val="28"/>
          <w:szCs w:val="28"/>
        </w:rPr>
        <w:t xml:space="preserve"> </w:t>
      </w:r>
      <w:r w:rsidR="00C20A69" w:rsidRPr="0017557C">
        <w:rPr>
          <w:rFonts w:ascii="Times New Roman" w:eastAsia="Times New Roman" w:hAnsi="Times New Roman" w:cs="Times New Roman"/>
          <w:sz w:val="28"/>
          <w:szCs w:val="28"/>
        </w:rPr>
        <w:t>Market</w:t>
      </w:r>
      <w:r w:rsidR="00C20A69" w:rsidRPr="0017557C">
        <w:rPr>
          <w:rFonts w:ascii="Times New Roman" w:eastAsia="Times New Roman" w:hAnsi="Times New Roman" w:cs="Times New Roman"/>
          <w:spacing w:val="-8"/>
          <w:sz w:val="28"/>
          <w:szCs w:val="28"/>
        </w:rPr>
        <w:t xml:space="preserve"> </w:t>
      </w:r>
      <w:r w:rsidR="00C20A69" w:rsidRPr="0017557C">
        <w:rPr>
          <w:rFonts w:ascii="Times New Roman" w:eastAsia="Times New Roman" w:hAnsi="Times New Roman" w:cs="Times New Roman"/>
          <w:sz w:val="28"/>
          <w:szCs w:val="28"/>
        </w:rPr>
        <w:t>Segment</w:t>
      </w:r>
      <w:r w:rsidR="00C20A69" w:rsidRPr="0017557C">
        <w:rPr>
          <w:rFonts w:ascii="Times New Roman" w:eastAsia="Times New Roman" w:hAnsi="Times New Roman" w:cs="Times New Roman"/>
          <w:spacing w:val="-10"/>
          <w:sz w:val="28"/>
          <w:szCs w:val="28"/>
        </w:rPr>
        <w:t xml:space="preserve"> </w:t>
      </w:r>
      <w:r w:rsidR="00C20A69" w:rsidRPr="0017557C">
        <w:rPr>
          <w:rFonts w:ascii="Times New Roman" w:eastAsia="Times New Roman" w:hAnsi="Times New Roman" w:cs="Times New Roman"/>
          <w:sz w:val="28"/>
          <w:szCs w:val="28"/>
        </w:rPr>
        <w:t>or</w:t>
      </w:r>
      <w:r w:rsidR="00C20A69" w:rsidRPr="0017557C">
        <w:rPr>
          <w:rFonts w:ascii="Times New Roman" w:eastAsia="Times New Roman" w:hAnsi="Times New Roman" w:cs="Times New Roman"/>
          <w:spacing w:val="-2"/>
          <w:sz w:val="28"/>
          <w:szCs w:val="28"/>
        </w:rPr>
        <w:t xml:space="preserve"> </w:t>
      </w:r>
      <w:r w:rsidR="00C20A69" w:rsidRPr="0017557C">
        <w:rPr>
          <w:rFonts w:ascii="Times New Roman" w:eastAsia="Times New Roman" w:hAnsi="Times New Roman" w:cs="Times New Roman"/>
          <w:sz w:val="28"/>
          <w:szCs w:val="28"/>
        </w:rPr>
        <w:t>Niche?</w:t>
      </w:r>
    </w:p>
    <w:p w14:paraId="03C181B5" w14:textId="01A6D141" w:rsidR="00FF7029" w:rsidRPr="0017557C" w:rsidRDefault="006904C1" w:rsidP="00FF7029">
      <w:pPr>
        <w:spacing w:before="23" w:after="0" w:line="316" w:lineRule="exact"/>
        <w:ind w:left="108" w:right="-20"/>
        <w:rPr>
          <w:rFonts w:ascii="Times New Roman" w:eastAsia="Times New Roman" w:hAnsi="Times New Roman" w:cs="Times New Roman"/>
          <w:color w:val="FF0000"/>
          <w:position w:val="-1"/>
          <w:sz w:val="28"/>
          <w:szCs w:val="28"/>
        </w:rPr>
      </w:pPr>
      <w:r w:rsidRPr="0017557C">
        <w:rPr>
          <w:rFonts w:ascii="Times New Roman" w:eastAsia="Times New Roman" w:hAnsi="Times New Roman" w:cs="Times New Roman"/>
          <w:color w:val="FF0000"/>
          <w:position w:val="-1"/>
          <w:sz w:val="28"/>
          <w:szCs w:val="28"/>
        </w:rPr>
        <w:t>Segment</w:t>
      </w:r>
    </w:p>
    <w:p w14:paraId="6FD11BB0" w14:textId="77777777" w:rsidR="00D1642A" w:rsidRPr="0017557C" w:rsidRDefault="00D1642A" w:rsidP="006904C1">
      <w:pPr>
        <w:spacing w:before="23" w:after="0" w:line="316" w:lineRule="exact"/>
        <w:ind w:right="-20"/>
        <w:rPr>
          <w:rFonts w:ascii="Times New Roman" w:eastAsia="Times New Roman" w:hAnsi="Times New Roman" w:cs="Times New Roman"/>
          <w:sz w:val="28"/>
          <w:szCs w:val="28"/>
        </w:rPr>
      </w:pPr>
    </w:p>
    <w:p w14:paraId="44203463" w14:textId="3ADFB254" w:rsidR="00FF7029" w:rsidRPr="0017557C" w:rsidRDefault="00FF7029" w:rsidP="00FF7029">
      <w:pPr>
        <w:spacing w:before="23" w:after="0" w:line="316" w:lineRule="exact"/>
        <w:ind w:left="108" w:right="-20"/>
        <w:rPr>
          <w:rFonts w:ascii="Times New Roman" w:eastAsia="Times New Roman" w:hAnsi="Times New Roman" w:cs="Times New Roman"/>
          <w:sz w:val="28"/>
          <w:szCs w:val="28"/>
        </w:rPr>
      </w:pPr>
      <w:r w:rsidRPr="0017557C">
        <w:rPr>
          <w:rFonts w:ascii="Times New Roman" w:eastAsia="Times New Roman" w:hAnsi="Times New Roman" w:cs="Times New Roman"/>
          <w:position w:val="-1"/>
          <w:sz w:val="28"/>
          <w:szCs w:val="28"/>
        </w:rPr>
        <w:t>What</w:t>
      </w:r>
      <w:r w:rsidRPr="0017557C">
        <w:rPr>
          <w:rFonts w:ascii="Times New Roman" w:eastAsia="Times New Roman" w:hAnsi="Times New Roman" w:cs="Times New Roman"/>
          <w:spacing w:val="-3"/>
          <w:position w:val="-1"/>
          <w:sz w:val="28"/>
          <w:szCs w:val="28"/>
        </w:rPr>
        <w:t xml:space="preserve"> s</w:t>
      </w:r>
      <w:r w:rsidRPr="0017557C">
        <w:rPr>
          <w:rFonts w:ascii="Times New Roman" w:eastAsia="Times New Roman" w:hAnsi="Times New Roman" w:cs="Times New Roman"/>
          <w:position w:val="-1"/>
          <w:sz w:val="28"/>
          <w:szCs w:val="28"/>
        </w:rPr>
        <w:t>trategies</w:t>
      </w:r>
      <w:r w:rsidRPr="0017557C">
        <w:rPr>
          <w:rFonts w:ascii="Times New Roman" w:eastAsia="Times New Roman" w:hAnsi="Times New Roman" w:cs="Times New Roman"/>
          <w:spacing w:val="-11"/>
          <w:position w:val="-1"/>
          <w:sz w:val="28"/>
          <w:szCs w:val="28"/>
        </w:rPr>
        <w:t xml:space="preserve"> do </w:t>
      </w:r>
      <w:r w:rsidR="373277B1" w:rsidRPr="0017557C">
        <w:rPr>
          <w:rFonts w:ascii="Times New Roman" w:eastAsia="Times New Roman" w:hAnsi="Times New Roman" w:cs="Times New Roman"/>
          <w:spacing w:val="-11"/>
          <w:position w:val="-1"/>
          <w:sz w:val="28"/>
          <w:szCs w:val="28"/>
        </w:rPr>
        <w:t>you</w:t>
      </w:r>
      <w:r w:rsidRPr="0017557C">
        <w:rPr>
          <w:rFonts w:ascii="Times New Roman" w:eastAsia="Times New Roman" w:hAnsi="Times New Roman" w:cs="Times New Roman"/>
          <w:spacing w:val="-11"/>
          <w:position w:val="-1"/>
          <w:sz w:val="28"/>
          <w:szCs w:val="28"/>
        </w:rPr>
        <w:t xml:space="preserve"> use </w:t>
      </w:r>
      <w:r w:rsidRPr="0017557C">
        <w:rPr>
          <w:rFonts w:ascii="Times New Roman" w:eastAsia="Times New Roman" w:hAnsi="Times New Roman" w:cs="Times New Roman"/>
          <w:position w:val="-1"/>
          <w:sz w:val="28"/>
          <w:szCs w:val="28"/>
        </w:rPr>
        <w:t>to</w:t>
      </w:r>
      <w:r w:rsidRPr="0017557C">
        <w:rPr>
          <w:rFonts w:ascii="Times New Roman" w:eastAsia="Times New Roman" w:hAnsi="Times New Roman" w:cs="Times New Roman"/>
          <w:spacing w:val="-2"/>
          <w:position w:val="-1"/>
          <w:sz w:val="28"/>
          <w:szCs w:val="28"/>
        </w:rPr>
        <w:t xml:space="preserve"> </w:t>
      </w:r>
      <w:r w:rsidRPr="0017557C">
        <w:rPr>
          <w:rFonts w:ascii="Times New Roman" w:eastAsia="Times New Roman" w:hAnsi="Times New Roman" w:cs="Times New Roman"/>
          <w:position w:val="-1"/>
          <w:sz w:val="28"/>
          <w:szCs w:val="28"/>
        </w:rPr>
        <w:t>co</w:t>
      </w:r>
      <w:r w:rsidRPr="0017557C">
        <w:rPr>
          <w:rFonts w:ascii="Times New Roman" w:eastAsia="Times New Roman" w:hAnsi="Times New Roman" w:cs="Times New Roman"/>
          <w:spacing w:val="-1"/>
          <w:position w:val="-1"/>
          <w:sz w:val="28"/>
          <w:szCs w:val="28"/>
        </w:rPr>
        <w:t>m</w:t>
      </w:r>
      <w:r w:rsidRPr="0017557C">
        <w:rPr>
          <w:rFonts w:ascii="Times New Roman" w:eastAsia="Times New Roman" w:hAnsi="Times New Roman" w:cs="Times New Roman"/>
          <w:spacing w:val="2"/>
          <w:position w:val="-1"/>
          <w:sz w:val="28"/>
          <w:szCs w:val="28"/>
        </w:rPr>
        <w:t>p</w:t>
      </w:r>
      <w:r w:rsidRPr="0017557C">
        <w:rPr>
          <w:rFonts w:ascii="Times New Roman" w:eastAsia="Times New Roman" w:hAnsi="Times New Roman" w:cs="Times New Roman"/>
          <w:position w:val="-1"/>
          <w:sz w:val="28"/>
          <w:szCs w:val="28"/>
        </w:rPr>
        <w:t>e</w:t>
      </w:r>
      <w:r w:rsidRPr="0017557C">
        <w:rPr>
          <w:rFonts w:ascii="Times New Roman" w:eastAsia="Times New Roman" w:hAnsi="Times New Roman" w:cs="Times New Roman"/>
          <w:spacing w:val="2"/>
          <w:position w:val="-1"/>
          <w:sz w:val="28"/>
          <w:szCs w:val="28"/>
        </w:rPr>
        <w:t>t</w:t>
      </w:r>
      <w:r w:rsidRPr="0017557C">
        <w:rPr>
          <w:rFonts w:ascii="Times New Roman" w:eastAsia="Times New Roman" w:hAnsi="Times New Roman" w:cs="Times New Roman"/>
          <w:position w:val="-1"/>
          <w:sz w:val="28"/>
          <w:szCs w:val="28"/>
        </w:rPr>
        <w:t xml:space="preserve">e in the market?  </w:t>
      </w:r>
      <w:r w:rsidRPr="0017557C">
        <w:rPr>
          <w:rFonts w:ascii="Times New Roman" w:eastAsia="Times New Roman" w:hAnsi="Times New Roman" w:cs="Times New Roman"/>
          <w:sz w:val="28"/>
          <w:szCs w:val="28"/>
        </w:rPr>
        <w:t xml:space="preserve">(Cost leader, </w:t>
      </w:r>
      <w:proofErr w:type="gramStart"/>
      <w:r w:rsidRPr="0017557C">
        <w:rPr>
          <w:rFonts w:ascii="Times New Roman" w:eastAsia="Times New Roman" w:hAnsi="Times New Roman" w:cs="Times New Roman"/>
          <w:sz w:val="28"/>
          <w:szCs w:val="28"/>
        </w:rPr>
        <w:t>Best</w:t>
      </w:r>
      <w:proofErr w:type="gramEnd"/>
      <w:r w:rsidRPr="0017557C">
        <w:rPr>
          <w:rFonts w:ascii="Times New Roman" w:eastAsia="Times New Roman" w:hAnsi="Times New Roman" w:cs="Times New Roman"/>
          <w:sz w:val="28"/>
          <w:szCs w:val="28"/>
        </w:rPr>
        <w:t xml:space="preserve"> price, Focused Differentiator)  </w:t>
      </w:r>
    </w:p>
    <w:p w14:paraId="228680C6" w14:textId="77777777" w:rsidR="00FF7029" w:rsidRPr="0017557C" w:rsidRDefault="00FF7029" w:rsidP="00FF7029">
      <w:pPr>
        <w:spacing w:before="7" w:after="0" w:line="90" w:lineRule="exact"/>
        <w:rPr>
          <w:rFonts w:ascii="Times New Roman" w:hAnsi="Times New Roman" w:cs="Times New Roman"/>
          <w:sz w:val="28"/>
          <w:szCs w:val="28"/>
        </w:rPr>
      </w:pPr>
    </w:p>
    <w:p w14:paraId="22094CD7" w14:textId="3E7282EC" w:rsidR="00FF7029" w:rsidRPr="0017557C" w:rsidRDefault="006904C1" w:rsidP="006904C1">
      <w:pPr>
        <w:spacing w:before="15" w:after="0" w:line="280" w:lineRule="exact"/>
        <w:ind w:left="108"/>
        <w:rPr>
          <w:rFonts w:ascii="Times New Roman" w:hAnsi="Times New Roman" w:cs="Times New Roman"/>
          <w:color w:val="FF0000"/>
          <w:sz w:val="28"/>
          <w:szCs w:val="28"/>
        </w:rPr>
      </w:pPr>
      <w:r w:rsidRPr="0017557C">
        <w:rPr>
          <w:rFonts w:ascii="Times New Roman" w:hAnsi="Times New Roman" w:cs="Times New Roman"/>
          <w:color w:val="FF0000"/>
          <w:sz w:val="28"/>
          <w:szCs w:val="28"/>
        </w:rPr>
        <w:t>1. Focused differentiator</w:t>
      </w:r>
    </w:p>
    <w:p w14:paraId="4A157685" w14:textId="68BD5634" w:rsidR="006904C1" w:rsidRPr="0017557C" w:rsidRDefault="006904C1" w:rsidP="006904C1">
      <w:pPr>
        <w:spacing w:before="15" w:after="0" w:line="280" w:lineRule="exact"/>
        <w:ind w:left="108"/>
        <w:rPr>
          <w:rFonts w:ascii="Times New Roman" w:hAnsi="Times New Roman" w:cs="Times New Roman"/>
          <w:sz w:val="28"/>
          <w:szCs w:val="28"/>
        </w:rPr>
      </w:pPr>
      <w:r w:rsidRPr="0017557C">
        <w:rPr>
          <w:rFonts w:ascii="Times New Roman" w:hAnsi="Times New Roman" w:cs="Times New Roman"/>
          <w:color w:val="FF0000"/>
          <w:sz w:val="28"/>
          <w:szCs w:val="28"/>
        </w:rPr>
        <w:t>2. Cost Leader</w:t>
      </w:r>
    </w:p>
    <w:p w14:paraId="59D58854" w14:textId="77777777" w:rsidR="00D1642A" w:rsidRPr="0017557C" w:rsidRDefault="00D1642A" w:rsidP="00FF7029">
      <w:pPr>
        <w:spacing w:before="15" w:after="0" w:line="280" w:lineRule="exact"/>
        <w:rPr>
          <w:rFonts w:ascii="Times New Roman" w:hAnsi="Times New Roman" w:cs="Times New Roman"/>
          <w:sz w:val="28"/>
          <w:szCs w:val="28"/>
        </w:rPr>
      </w:pPr>
    </w:p>
    <w:p w14:paraId="6FDBEF81" w14:textId="77777777" w:rsidR="009D4F17" w:rsidRPr="0017557C" w:rsidRDefault="009D4F17">
      <w:pPr>
        <w:spacing w:before="1" w:after="0" w:line="140" w:lineRule="exact"/>
        <w:rPr>
          <w:rFonts w:ascii="Times New Roman" w:hAnsi="Times New Roman" w:cs="Times New Roman"/>
          <w:sz w:val="28"/>
          <w:szCs w:val="28"/>
        </w:rPr>
      </w:pPr>
    </w:p>
    <w:p w14:paraId="460F6B9D" w14:textId="06391F06" w:rsidR="009D4F17" w:rsidRPr="0017557C" w:rsidRDefault="00C20A69" w:rsidP="0017557C">
      <w:pPr>
        <w:tabs>
          <w:tab w:val="left" w:pos="6800"/>
        </w:tabs>
        <w:spacing w:before="23" w:after="0" w:line="357" w:lineRule="auto"/>
        <w:ind w:left="108" w:right="357"/>
        <w:rPr>
          <w:rFonts w:ascii="Times New Roman" w:eastAsia="Times New Roman" w:hAnsi="Times New Roman" w:cs="Times New Roman"/>
          <w:sz w:val="28"/>
          <w:szCs w:val="28"/>
        </w:rPr>
      </w:pPr>
      <w:r w:rsidRPr="0017557C">
        <w:rPr>
          <w:rFonts w:ascii="Times New Roman" w:eastAsia="Times New Roman" w:hAnsi="Times New Roman" w:cs="Times New Roman"/>
          <w:b/>
          <w:bCs/>
          <w:sz w:val="28"/>
          <w:szCs w:val="28"/>
        </w:rPr>
        <w:t>STEP</w:t>
      </w:r>
      <w:r w:rsidRPr="0017557C">
        <w:rPr>
          <w:rFonts w:ascii="Times New Roman" w:eastAsia="Times New Roman" w:hAnsi="Times New Roman" w:cs="Times New Roman"/>
          <w:b/>
          <w:bCs/>
          <w:spacing w:val="-7"/>
          <w:sz w:val="28"/>
          <w:szCs w:val="28"/>
        </w:rPr>
        <w:t xml:space="preserve"> </w:t>
      </w:r>
      <w:r w:rsidR="00FF7029" w:rsidRPr="0017557C">
        <w:rPr>
          <w:rFonts w:ascii="Times New Roman" w:eastAsia="Times New Roman" w:hAnsi="Times New Roman" w:cs="Times New Roman"/>
          <w:b/>
          <w:bCs/>
          <w:sz w:val="28"/>
          <w:szCs w:val="28"/>
        </w:rPr>
        <w:t>3</w:t>
      </w:r>
      <w:r w:rsidRPr="0017557C">
        <w:rPr>
          <w:rFonts w:ascii="Times New Roman" w:eastAsia="Times New Roman" w:hAnsi="Times New Roman" w:cs="Times New Roman"/>
          <w:b/>
          <w:bCs/>
          <w:spacing w:val="-1"/>
          <w:sz w:val="28"/>
          <w:szCs w:val="28"/>
        </w:rPr>
        <w:t xml:space="preserve"> </w:t>
      </w:r>
      <w:r w:rsidRPr="0017557C">
        <w:rPr>
          <w:rFonts w:ascii="Times New Roman" w:eastAsia="Times New Roman" w:hAnsi="Times New Roman" w:cs="Times New Roman"/>
          <w:b/>
          <w:bCs/>
          <w:sz w:val="28"/>
          <w:szCs w:val="28"/>
        </w:rPr>
        <w:t>-</w:t>
      </w:r>
      <w:r w:rsidRPr="0017557C">
        <w:rPr>
          <w:rFonts w:ascii="Times New Roman" w:eastAsia="Times New Roman" w:hAnsi="Times New Roman" w:cs="Times New Roman"/>
          <w:b/>
          <w:bCs/>
          <w:spacing w:val="-1"/>
          <w:sz w:val="28"/>
          <w:szCs w:val="28"/>
        </w:rPr>
        <w:t xml:space="preserve"> </w:t>
      </w:r>
      <w:r w:rsidRPr="0017557C">
        <w:rPr>
          <w:rFonts w:ascii="Times New Roman" w:eastAsia="Times New Roman" w:hAnsi="Times New Roman" w:cs="Times New Roman"/>
          <w:b/>
          <w:bCs/>
          <w:sz w:val="28"/>
          <w:szCs w:val="28"/>
        </w:rPr>
        <w:t>Identify</w:t>
      </w:r>
      <w:r w:rsidRPr="0017557C">
        <w:rPr>
          <w:rFonts w:ascii="Times New Roman" w:eastAsia="Times New Roman" w:hAnsi="Times New Roman" w:cs="Times New Roman"/>
          <w:b/>
          <w:bCs/>
          <w:spacing w:val="-9"/>
          <w:sz w:val="28"/>
          <w:szCs w:val="28"/>
        </w:rPr>
        <w:t xml:space="preserve"> </w:t>
      </w:r>
      <w:r w:rsidR="005E1EC9" w:rsidRPr="0017557C">
        <w:rPr>
          <w:rFonts w:ascii="Times New Roman" w:eastAsia="Times New Roman" w:hAnsi="Times New Roman" w:cs="Times New Roman"/>
          <w:b/>
          <w:bCs/>
          <w:sz w:val="28"/>
          <w:szCs w:val="28"/>
        </w:rPr>
        <w:t>Weaknesses</w:t>
      </w:r>
      <w:r w:rsidR="0992E26F" w:rsidRPr="0017557C">
        <w:rPr>
          <w:rFonts w:ascii="Times New Roman" w:eastAsia="Times New Roman" w:hAnsi="Times New Roman" w:cs="Times New Roman"/>
          <w:b/>
          <w:bCs/>
          <w:sz w:val="28"/>
          <w:szCs w:val="28"/>
        </w:rPr>
        <w:t>/Threats</w:t>
      </w:r>
      <w:r w:rsidR="005E1EC9" w:rsidRPr="0017557C">
        <w:rPr>
          <w:rFonts w:ascii="Times New Roman" w:eastAsia="Times New Roman" w:hAnsi="Times New Roman" w:cs="Times New Roman"/>
          <w:b/>
          <w:bCs/>
          <w:sz w:val="28"/>
          <w:szCs w:val="28"/>
        </w:rPr>
        <w:t xml:space="preserve"> </w:t>
      </w:r>
      <w:r w:rsidRPr="0017557C">
        <w:rPr>
          <w:rFonts w:ascii="Times New Roman" w:eastAsia="Times New Roman" w:hAnsi="Times New Roman" w:cs="Times New Roman"/>
          <w:sz w:val="28"/>
          <w:szCs w:val="28"/>
        </w:rPr>
        <w:t>(Consider</w:t>
      </w:r>
      <w:r w:rsidRPr="0017557C">
        <w:rPr>
          <w:rFonts w:ascii="Times New Roman" w:eastAsia="Times New Roman" w:hAnsi="Times New Roman" w:cs="Times New Roman"/>
          <w:spacing w:val="-9"/>
          <w:sz w:val="28"/>
          <w:szCs w:val="28"/>
        </w:rPr>
        <w:t xml:space="preserve"> </w:t>
      </w:r>
      <w:r w:rsidRPr="0017557C">
        <w:rPr>
          <w:rFonts w:ascii="Times New Roman" w:eastAsia="Times New Roman" w:hAnsi="Times New Roman" w:cs="Times New Roman"/>
          <w:sz w:val="28"/>
          <w:szCs w:val="28"/>
        </w:rPr>
        <w:t>any</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z w:val="28"/>
          <w:szCs w:val="28"/>
        </w:rPr>
        <w:t>potential</w:t>
      </w:r>
      <w:r w:rsidRPr="0017557C">
        <w:rPr>
          <w:rFonts w:ascii="Times New Roman" w:eastAsia="Times New Roman" w:hAnsi="Times New Roman" w:cs="Times New Roman"/>
          <w:spacing w:val="-8"/>
          <w:sz w:val="28"/>
          <w:szCs w:val="28"/>
        </w:rPr>
        <w:t xml:space="preserve"> </w:t>
      </w:r>
      <w:r w:rsidRPr="0017557C">
        <w:rPr>
          <w:rFonts w:ascii="Times New Roman" w:eastAsia="Times New Roman" w:hAnsi="Times New Roman" w:cs="Times New Roman"/>
          <w:sz w:val="28"/>
          <w:szCs w:val="28"/>
        </w:rPr>
        <w:t>issues</w:t>
      </w:r>
      <w:r w:rsidRPr="0017557C">
        <w:rPr>
          <w:rFonts w:ascii="Times New Roman" w:eastAsia="Times New Roman" w:hAnsi="Times New Roman" w:cs="Times New Roman"/>
          <w:spacing w:val="-5"/>
          <w:sz w:val="28"/>
          <w:szCs w:val="28"/>
        </w:rPr>
        <w:t xml:space="preserve"> </w:t>
      </w:r>
      <w:r w:rsidRPr="0017557C">
        <w:rPr>
          <w:rFonts w:ascii="Times New Roman" w:eastAsia="Times New Roman" w:hAnsi="Times New Roman" w:cs="Times New Roman"/>
          <w:sz w:val="28"/>
          <w:szCs w:val="28"/>
        </w:rPr>
        <w:t>that</w:t>
      </w:r>
      <w:r w:rsidRPr="0017557C">
        <w:rPr>
          <w:rFonts w:ascii="Times New Roman" w:eastAsia="Times New Roman" w:hAnsi="Times New Roman" w:cs="Times New Roman"/>
          <w:spacing w:val="-1"/>
          <w:sz w:val="28"/>
          <w:szCs w:val="28"/>
        </w:rPr>
        <w:t xml:space="preserve"> </w:t>
      </w:r>
      <w:r w:rsidRPr="0017557C">
        <w:rPr>
          <w:rFonts w:ascii="Times New Roman" w:eastAsia="Times New Roman" w:hAnsi="Times New Roman" w:cs="Times New Roman"/>
          <w:spacing w:val="-2"/>
          <w:sz w:val="28"/>
          <w:szCs w:val="28"/>
        </w:rPr>
        <w:t>m</w:t>
      </w:r>
      <w:r w:rsidRPr="0017557C">
        <w:rPr>
          <w:rFonts w:ascii="Times New Roman" w:eastAsia="Times New Roman" w:hAnsi="Times New Roman" w:cs="Times New Roman"/>
          <w:sz w:val="28"/>
          <w:szCs w:val="28"/>
        </w:rPr>
        <w:t>ay jeopardize</w:t>
      </w:r>
      <w:r w:rsidRPr="0017557C">
        <w:rPr>
          <w:rFonts w:ascii="Times New Roman" w:eastAsia="Times New Roman" w:hAnsi="Times New Roman" w:cs="Times New Roman"/>
          <w:spacing w:val="-9"/>
          <w:sz w:val="28"/>
          <w:szCs w:val="28"/>
        </w:rPr>
        <w:t xml:space="preserve"> </w:t>
      </w:r>
      <w:r w:rsidR="005E1EC9" w:rsidRPr="0017557C">
        <w:rPr>
          <w:rFonts w:ascii="Times New Roman" w:eastAsia="Times New Roman" w:hAnsi="Times New Roman" w:cs="Times New Roman"/>
          <w:spacing w:val="-9"/>
          <w:sz w:val="28"/>
          <w:szCs w:val="28"/>
        </w:rPr>
        <w:t>the</w:t>
      </w:r>
      <w:r w:rsidRPr="0017557C">
        <w:rPr>
          <w:rFonts w:ascii="Times New Roman" w:eastAsia="Times New Roman" w:hAnsi="Times New Roman" w:cs="Times New Roman"/>
          <w:spacing w:val="-4"/>
          <w:sz w:val="28"/>
          <w:szCs w:val="28"/>
        </w:rPr>
        <w:t xml:space="preserve"> </w:t>
      </w:r>
      <w:r w:rsidRPr="0017557C">
        <w:rPr>
          <w:rFonts w:ascii="Times New Roman" w:eastAsia="Times New Roman" w:hAnsi="Times New Roman" w:cs="Times New Roman"/>
          <w:sz w:val="28"/>
          <w:szCs w:val="28"/>
        </w:rPr>
        <w:t>venture)</w:t>
      </w:r>
    </w:p>
    <w:p w14:paraId="58A03BE7" w14:textId="4B55B269" w:rsidR="005E1EC9" w:rsidRPr="0017557C" w:rsidRDefault="006904C1" w:rsidP="006904C1">
      <w:pPr>
        <w:spacing w:after="0" w:line="240" w:lineRule="auto"/>
        <w:ind w:left="108"/>
        <w:rPr>
          <w:rFonts w:ascii="Times New Roman" w:eastAsia="Times New Roman" w:hAnsi="Times New Roman" w:cs="Times New Roman"/>
          <w:color w:val="FF0000"/>
          <w:sz w:val="28"/>
          <w:szCs w:val="28"/>
        </w:rPr>
      </w:pPr>
      <w:r w:rsidRPr="0017557C">
        <w:rPr>
          <w:rFonts w:ascii="Times New Roman" w:eastAsia="Times New Roman" w:hAnsi="Times New Roman" w:cs="Times New Roman"/>
          <w:color w:val="FF0000"/>
          <w:sz w:val="28"/>
          <w:szCs w:val="28"/>
        </w:rPr>
        <w:t>1. Many Similar sites</w:t>
      </w:r>
    </w:p>
    <w:p w14:paraId="07D6DBBA" w14:textId="06441662" w:rsidR="006904C1" w:rsidRPr="0017557C" w:rsidRDefault="006904C1" w:rsidP="006904C1">
      <w:pPr>
        <w:spacing w:after="0" w:line="240" w:lineRule="auto"/>
        <w:ind w:left="108"/>
        <w:rPr>
          <w:rFonts w:ascii="Times New Roman" w:eastAsia="Times New Roman" w:hAnsi="Times New Roman" w:cs="Times New Roman"/>
          <w:color w:val="FF0000"/>
          <w:sz w:val="28"/>
          <w:szCs w:val="28"/>
        </w:rPr>
      </w:pPr>
      <w:r w:rsidRPr="0017557C">
        <w:rPr>
          <w:rFonts w:ascii="Times New Roman" w:eastAsia="Times New Roman" w:hAnsi="Times New Roman" w:cs="Times New Roman"/>
          <w:color w:val="FF0000"/>
          <w:sz w:val="28"/>
          <w:szCs w:val="28"/>
        </w:rPr>
        <w:t>2. Hard for start-up business</w:t>
      </w:r>
    </w:p>
    <w:p w14:paraId="03603402" w14:textId="1E98EBBE" w:rsidR="006904C1" w:rsidRPr="0017557C" w:rsidRDefault="006904C1" w:rsidP="006904C1">
      <w:pPr>
        <w:spacing w:after="0" w:line="240" w:lineRule="auto"/>
        <w:ind w:left="108"/>
        <w:rPr>
          <w:rFonts w:ascii="Times New Roman" w:eastAsia="Times New Roman" w:hAnsi="Times New Roman" w:cs="Times New Roman"/>
          <w:color w:val="FF0000"/>
          <w:sz w:val="28"/>
          <w:szCs w:val="28"/>
        </w:rPr>
      </w:pPr>
      <w:r w:rsidRPr="0017557C">
        <w:rPr>
          <w:rFonts w:ascii="Times New Roman" w:eastAsia="Times New Roman" w:hAnsi="Times New Roman" w:cs="Times New Roman"/>
          <w:color w:val="FF0000"/>
          <w:sz w:val="28"/>
          <w:szCs w:val="28"/>
        </w:rPr>
        <w:t>3. Might not seem trustworthy</w:t>
      </w:r>
    </w:p>
    <w:p w14:paraId="65B69D35" w14:textId="77777777" w:rsidR="00D1642A" w:rsidRPr="0017557C" w:rsidRDefault="00D1642A" w:rsidP="006904C1">
      <w:pPr>
        <w:spacing w:after="0" w:line="240" w:lineRule="auto"/>
        <w:ind w:right="-20"/>
        <w:rPr>
          <w:rFonts w:ascii="Times New Roman" w:eastAsia="Times New Roman" w:hAnsi="Times New Roman" w:cs="Times New Roman"/>
          <w:sz w:val="28"/>
          <w:szCs w:val="28"/>
        </w:rPr>
      </w:pPr>
    </w:p>
    <w:p w14:paraId="29B9E6D4" w14:textId="77777777" w:rsidR="00FF7029" w:rsidRPr="0017557C"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17557C">
        <w:rPr>
          <w:rFonts w:ascii="Times New Roman" w:eastAsia="Times New Roman" w:hAnsi="Times New Roman" w:cs="Times New Roman"/>
          <w:position w:val="-1"/>
          <w:sz w:val="28"/>
          <w:szCs w:val="28"/>
        </w:rPr>
        <w:t>The Feasibility Study completed allows you to make an informed evaluation about the business idea</w:t>
      </w:r>
      <w:r w:rsidR="00473CF2" w:rsidRPr="0017557C">
        <w:rPr>
          <w:rFonts w:ascii="Times New Roman" w:eastAsia="Times New Roman" w:hAnsi="Times New Roman" w:cs="Times New Roman"/>
          <w:position w:val="-1"/>
          <w:sz w:val="28"/>
          <w:szCs w:val="28"/>
        </w:rPr>
        <w:t>.</w:t>
      </w:r>
    </w:p>
    <w:p w14:paraId="32B50099" w14:textId="14760973" w:rsidR="00FF7029" w:rsidRPr="0017557C" w:rsidRDefault="0017557C" w:rsidP="0017557C">
      <w:pPr>
        <w:spacing w:before="23" w:after="0" w:line="316" w:lineRule="exact"/>
        <w:ind w:left="108" w:right="-20"/>
        <w:rPr>
          <w:rFonts w:ascii="Times New Roman" w:eastAsia="Times New Roman" w:hAnsi="Times New Roman" w:cs="Times New Roman"/>
          <w:color w:val="FF0000"/>
          <w:position w:val="-1"/>
          <w:sz w:val="28"/>
          <w:szCs w:val="28"/>
        </w:rPr>
      </w:pPr>
      <w:r w:rsidRPr="0017557C">
        <w:rPr>
          <w:rFonts w:ascii="Times New Roman" w:eastAsia="Times New Roman" w:hAnsi="Times New Roman" w:cs="Times New Roman"/>
          <w:color w:val="FF0000"/>
          <w:position w:val="-1"/>
          <w:sz w:val="28"/>
          <w:szCs w:val="28"/>
        </w:rPr>
        <w:t>Pros – Unique, fast, cheap, beneficial for employers as they can easily search for who they are looking for</w:t>
      </w:r>
    </w:p>
    <w:p w14:paraId="64E4BC08" w14:textId="0761DA0D" w:rsidR="00FF7029" w:rsidRPr="0017557C" w:rsidRDefault="0017557C" w:rsidP="0017557C">
      <w:pPr>
        <w:spacing w:before="23" w:after="0" w:line="316" w:lineRule="exact"/>
        <w:ind w:left="108" w:right="-20"/>
        <w:rPr>
          <w:rFonts w:ascii="Times New Roman" w:eastAsia="Times New Roman" w:hAnsi="Times New Roman" w:cs="Times New Roman"/>
          <w:position w:val="-1"/>
          <w:sz w:val="28"/>
          <w:szCs w:val="28"/>
        </w:rPr>
      </w:pPr>
      <w:r w:rsidRPr="0017557C">
        <w:rPr>
          <w:rFonts w:ascii="Times New Roman" w:eastAsia="Times New Roman" w:hAnsi="Times New Roman" w:cs="Times New Roman"/>
          <w:color w:val="FF0000"/>
          <w:position w:val="-1"/>
          <w:sz w:val="28"/>
          <w:szCs w:val="28"/>
        </w:rPr>
        <w:t>Cons – Many similar, popular businesses out there. Might be difficult to get people to choose yours.</w:t>
      </w:r>
    </w:p>
    <w:sectPr w:rsidR="00FF7029" w:rsidRPr="0017557C"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4668" w14:textId="77777777" w:rsidR="00CC798E" w:rsidRDefault="00CC798E">
      <w:pPr>
        <w:spacing w:after="0" w:line="240" w:lineRule="auto"/>
      </w:pPr>
      <w:r>
        <w:separator/>
      </w:r>
    </w:p>
  </w:endnote>
  <w:endnote w:type="continuationSeparator" w:id="0">
    <w:p w14:paraId="6EE3A4B1" w14:textId="77777777" w:rsidR="00CC798E" w:rsidRDefault="00CC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6"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&#13;&#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9E46" w14:textId="77777777" w:rsidR="00CC798E" w:rsidRDefault="00CC798E">
      <w:pPr>
        <w:spacing w:after="0" w:line="240" w:lineRule="auto"/>
      </w:pPr>
      <w:r>
        <w:separator/>
      </w:r>
    </w:p>
  </w:footnote>
  <w:footnote w:type="continuationSeparator" w:id="0">
    <w:p w14:paraId="64A224CE" w14:textId="77777777" w:rsidR="00CC798E" w:rsidRDefault="00CC7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087A50"/>
    <w:rsid w:val="0012160E"/>
    <w:rsid w:val="0017557C"/>
    <w:rsid w:val="002F37FF"/>
    <w:rsid w:val="00345E1C"/>
    <w:rsid w:val="003D67BB"/>
    <w:rsid w:val="00473CF2"/>
    <w:rsid w:val="004DCD32"/>
    <w:rsid w:val="005054F2"/>
    <w:rsid w:val="005D20FD"/>
    <w:rsid w:val="005E1EC9"/>
    <w:rsid w:val="006904C1"/>
    <w:rsid w:val="007633C4"/>
    <w:rsid w:val="007F34CB"/>
    <w:rsid w:val="00890909"/>
    <w:rsid w:val="009D4F17"/>
    <w:rsid w:val="00C04561"/>
    <w:rsid w:val="00C20A69"/>
    <w:rsid w:val="00C45C5B"/>
    <w:rsid w:val="00C54095"/>
    <w:rsid w:val="00CC798E"/>
    <w:rsid w:val="00D1642A"/>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2.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Nathan Moore (Student)</cp:lastModifiedBy>
  <cp:revision>11</cp:revision>
  <dcterms:created xsi:type="dcterms:W3CDTF">2020-10-15T13:53:00Z</dcterms:created>
  <dcterms:modified xsi:type="dcterms:W3CDTF">2022-02-14T14:49:00Z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